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CDA53E" w14:textId="70982710" w:rsidR="00C85D79" w:rsidRPr="00F11488" w:rsidRDefault="00C85D79" w:rsidP="00E740E3">
      <w:pPr>
        <w:jc w:val="center"/>
        <w:rPr>
          <w:rFonts w:ascii="Helvetica" w:hAnsi="Helvetica" w:cs="Helvetica Neue"/>
          <w:b/>
          <w:bCs/>
          <w:sz w:val="26"/>
          <w:szCs w:val="26"/>
          <w:lang w:val="en-US"/>
        </w:rPr>
      </w:pPr>
      <w:r w:rsidRPr="00F11488">
        <w:rPr>
          <w:rFonts w:ascii="Helvetica" w:hAnsi="Helvetica" w:cs="Helvetica Neue"/>
          <w:b/>
          <w:bCs/>
          <w:sz w:val="26"/>
          <w:szCs w:val="26"/>
          <w:lang w:val="en-US"/>
        </w:rPr>
        <w:t>Code analysis and visualization for the Dart programming language</w:t>
      </w:r>
    </w:p>
    <w:p w14:paraId="181F86E7" w14:textId="23FAB0FA" w:rsidR="00C85D79" w:rsidRPr="00F11488" w:rsidRDefault="00C85D79" w:rsidP="00E740E3">
      <w:pPr>
        <w:jc w:val="right"/>
        <w:rPr>
          <w:rFonts w:ascii="Helvetica" w:hAnsi="Helvetica" w:cs="Helvetica Neue"/>
          <w:b/>
          <w:bCs/>
          <w:sz w:val="22"/>
          <w:szCs w:val="22"/>
          <w:lang w:val="en-US"/>
        </w:rPr>
      </w:pPr>
    </w:p>
    <w:p w14:paraId="636426F5" w14:textId="3C65A63E" w:rsidR="00AC28C4" w:rsidRPr="00F11488" w:rsidRDefault="00AC28C4" w:rsidP="00E740E3">
      <w:pPr>
        <w:jc w:val="right"/>
        <w:rPr>
          <w:rFonts w:ascii="Helvetica" w:hAnsi="Helvetica" w:cs="Helvetica Neue"/>
          <w:sz w:val="22"/>
          <w:szCs w:val="22"/>
          <w:lang w:val="en-US"/>
        </w:rPr>
      </w:pPr>
      <w:r w:rsidRPr="00F11488">
        <w:rPr>
          <w:rFonts w:ascii="Helvetica" w:hAnsi="Helvetica" w:cs="Helvetica Neue"/>
          <w:sz w:val="22"/>
          <w:szCs w:val="22"/>
          <w:lang w:val="en-US"/>
        </w:rPr>
        <w:t xml:space="preserve">Timur </w:t>
      </w:r>
      <w:proofErr w:type="spellStart"/>
      <w:r w:rsidRPr="00F11488">
        <w:rPr>
          <w:rFonts w:ascii="Helvetica" w:hAnsi="Helvetica" w:cs="Helvetica Neue"/>
          <w:sz w:val="22"/>
          <w:szCs w:val="22"/>
          <w:lang w:val="en-US"/>
        </w:rPr>
        <w:t>Nugaev</w:t>
      </w:r>
      <w:proofErr w:type="spellEnd"/>
      <w:r w:rsidR="00E740E3" w:rsidRPr="00F11488">
        <w:rPr>
          <w:rFonts w:ascii="Helvetica" w:hAnsi="Helvetica" w:cs="Helvetica Neue"/>
          <w:sz w:val="22"/>
          <w:szCs w:val="22"/>
          <w:lang w:val="en-US"/>
        </w:rPr>
        <w:t xml:space="preserve">, </w:t>
      </w:r>
      <w:proofErr w:type="spellStart"/>
      <w:r w:rsidR="00E740E3" w:rsidRPr="00F11488">
        <w:rPr>
          <w:rFonts w:ascii="Helvetica" w:hAnsi="Helvetica" w:cs="Helvetica Neue"/>
          <w:sz w:val="22"/>
          <w:szCs w:val="22"/>
          <w:lang w:val="en-US"/>
        </w:rPr>
        <w:t>Innopolis</w:t>
      </w:r>
      <w:proofErr w:type="spellEnd"/>
      <w:r w:rsidR="00E740E3" w:rsidRPr="00F11488">
        <w:rPr>
          <w:rFonts w:ascii="Helvetica" w:hAnsi="Helvetica" w:cs="Helvetica Neue"/>
          <w:sz w:val="22"/>
          <w:szCs w:val="22"/>
          <w:lang w:val="en-US"/>
        </w:rPr>
        <w:t xml:space="preserve"> University</w:t>
      </w:r>
    </w:p>
    <w:p w14:paraId="22A75CEF" w14:textId="75D4F269" w:rsidR="00E740E3" w:rsidRPr="00F11488" w:rsidRDefault="00E740E3" w:rsidP="00E740E3">
      <w:pPr>
        <w:jc w:val="right"/>
        <w:rPr>
          <w:rFonts w:ascii="Helvetica" w:hAnsi="Helvetica" w:cs="Helvetica Neue"/>
          <w:sz w:val="22"/>
          <w:szCs w:val="22"/>
          <w:lang w:val="en-US"/>
        </w:rPr>
      </w:pPr>
      <w:proofErr w:type="spellStart"/>
      <w:r w:rsidRPr="00F11488">
        <w:rPr>
          <w:rFonts w:ascii="Helvetica" w:hAnsi="Helvetica" w:cs="Helvetica Neue"/>
          <w:sz w:val="22"/>
          <w:szCs w:val="22"/>
          <w:lang w:val="en-US"/>
        </w:rPr>
        <w:t>t.nugaev@innopolis.university</w:t>
      </w:r>
      <w:proofErr w:type="spellEnd"/>
    </w:p>
    <w:p w14:paraId="2E073612" w14:textId="056490EC" w:rsidR="00AC28C4" w:rsidRPr="00F11488" w:rsidRDefault="00AC28C4">
      <w:pPr>
        <w:rPr>
          <w:rFonts w:ascii="Helvetica" w:hAnsi="Helvetica"/>
          <w:b/>
          <w:bCs/>
          <w:sz w:val="22"/>
          <w:szCs w:val="22"/>
          <w:lang w:val="en-US"/>
        </w:rPr>
      </w:pPr>
    </w:p>
    <w:p w14:paraId="7E185B10" w14:textId="77777777" w:rsidR="00E740E3" w:rsidRPr="00F11488" w:rsidRDefault="00E740E3">
      <w:pPr>
        <w:rPr>
          <w:rFonts w:ascii="Helvetica" w:hAnsi="Helvetica"/>
          <w:b/>
          <w:bCs/>
          <w:sz w:val="22"/>
          <w:szCs w:val="22"/>
          <w:lang w:val="en-US"/>
        </w:rPr>
      </w:pPr>
    </w:p>
    <w:p w14:paraId="11B48159" w14:textId="20F64AF5" w:rsidR="008A47D8" w:rsidRPr="00F11488" w:rsidRDefault="008A47D8">
      <w:pPr>
        <w:rPr>
          <w:rFonts w:ascii="Helvetica" w:hAnsi="Helvetica"/>
          <w:b/>
          <w:bCs/>
          <w:sz w:val="28"/>
          <w:szCs w:val="28"/>
          <w:lang w:val="en-US"/>
        </w:rPr>
      </w:pPr>
      <w:r w:rsidRPr="00F11488">
        <w:rPr>
          <w:rFonts w:ascii="Helvetica" w:hAnsi="Helvetica"/>
          <w:b/>
          <w:bCs/>
          <w:sz w:val="28"/>
          <w:szCs w:val="28"/>
          <w:lang w:val="en-US"/>
        </w:rPr>
        <w:t>Abstract</w:t>
      </w:r>
    </w:p>
    <w:p w14:paraId="7C6F1836" w14:textId="77777777" w:rsidR="003C0E89" w:rsidRPr="00F11488" w:rsidRDefault="003C0E89" w:rsidP="003C0E89">
      <w:pPr>
        <w:rPr>
          <w:rFonts w:ascii="Helvetica" w:hAnsi="Helvetica"/>
          <w:b/>
          <w:bCs/>
          <w:sz w:val="22"/>
          <w:szCs w:val="22"/>
          <w:lang w:val="en-US"/>
        </w:rPr>
      </w:pPr>
    </w:p>
    <w:p w14:paraId="3AC6CE73" w14:textId="77777777" w:rsidR="00944E49" w:rsidRPr="00944E49" w:rsidRDefault="003C0E89" w:rsidP="00944E49">
      <w:pPr>
        <w:rPr>
          <w:rFonts w:ascii="Helvetica" w:hAnsi="Helvetica"/>
          <w:b/>
          <w:bCs/>
          <w:sz w:val="22"/>
          <w:szCs w:val="22"/>
          <w:lang w:val="en-US"/>
        </w:rPr>
      </w:pPr>
      <w:r w:rsidRPr="00F11488">
        <w:rPr>
          <w:rFonts w:ascii="Helvetica" w:hAnsi="Helvetica"/>
          <w:b/>
          <w:bCs/>
          <w:sz w:val="22"/>
          <w:szCs w:val="22"/>
          <w:lang w:val="en-US"/>
        </w:rPr>
        <w:t>Background</w:t>
      </w:r>
    </w:p>
    <w:p w14:paraId="32EF5FF0" w14:textId="77EAF25B" w:rsidR="003C0E89" w:rsidRDefault="00944E49" w:rsidP="00944E49">
      <w:pPr>
        <w:rPr>
          <w:rFonts w:ascii="Helvetica" w:hAnsi="Helvetica"/>
          <w:sz w:val="22"/>
          <w:szCs w:val="22"/>
          <w:lang w:val="en-US"/>
        </w:rPr>
      </w:pPr>
      <w:r w:rsidRPr="00944E49">
        <w:rPr>
          <w:rFonts w:ascii="Helvetica" w:hAnsi="Helvetica"/>
          <w:sz w:val="22"/>
          <w:szCs w:val="22"/>
          <w:lang w:val="en-US"/>
        </w:rPr>
        <w:t>To properly organize the codebase for a large project, it is vital to constantly analyze and refactor the code, build and structure the project to maintain and scale it in the future. There are many methods software engineers utilize to achieve this goal: static code analysis, refactoring tools, visualization of dependency graphs, inheritance trees, UML diagrams, etc. Various software development environments combine the aforementioned toolbox and are essentially text editors that have the integration with the compiling system at their core: GitHub, JetBrains IntelliJ IDEA, etc.</w:t>
      </w:r>
    </w:p>
    <w:p w14:paraId="12DE6C17" w14:textId="77777777" w:rsidR="00944E49" w:rsidRPr="00944E49" w:rsidRDefault="00944E49" w:rsidP="00944E49">
      <w:pPr>
        <w:rPr>
          <w:rFonts w:ascii="Helvetica" w:hAnsi="Helvetica"/>
          <w:sz w:val="22"/>
          <w:szCs w:val="22"/>
          <w:lang w:val="en-US"/>
        </w:rPr>
      </w:pPr>
    </w:p>
    <w:p w14:paraId="7107A281" w14:textId="77777777" w:rsidR="003C0E89" w:rsidRPr="00F11488" w:rsidRDefault="003C0E89" w:rsidP="003C0E89">
      <w:pPr>
        <w:rPr>
          <w:rFonts w:ascii="Helvetica" w:hAnsi="Helvetica"/>
          <w:b/>
          <w:bCs/>
          <w:sz w:val="22"/>
          <w:szCs w:val="22"/>
          <w:lang w:val="en-US"/>
        </w:rPr>
      </w:pPr>
      <w:r w:rsidRPr="00F11488">
        <w:rPr>
          <w:rFonts w:ascii="Helvetica" w:hAnsi="Helvetica"/>
          <w:b/>
          <w:bCs/>
          <w:sz w:val="22"/>
          <w:szCs w:val="22"/>
          <w:lang w:val="en-US"/>
        </w:rPr>
        <w:t>Objective, Novelty &amp; Design approach</w:t>
      </w:r>
    </w:p>
    <w:p w14:paraId="5D12B7B7" w14:textId="77777777" w:rsidR="00944E49" w:rsidRPr="00944E49" w:rsidRDefault="00944E49" w:rsidP="00944E49">
      <w:pPr>
        <w:rPr>
          <w:rFonts w:ascii="Helvetica" w:hAnsi="Helvetica"/>
          <w:sz w:val="22"/>
          <w:szCs w:val="22"/>
          <w:lang w:val="en-US"/>
        </w:rPr>
      </w:pPr>
      <w:r w:rsidRPr="00944E49">
        <w:rPr>
          <w:rFonts w:ascii="Helvetica" w:hAnsi="Helvetica"/>
          <w:sz w:val="22"/>
          <w:szCs w:val="22"/>
          <w:lang w:val="en-US"/>
        </w:rPr>
        <w:t xml:space="preserve">This thesis proposes a different approach to the problem: performing static analysis and other procedures just once to generate a browser-based Integrated Development Environment (IDE) that can be accessed on any computer with a browser. The generated IDE ensures total compliance with modern standards for code analysis, functionality, and design while providing full immunity to time-consuming chores like IDE installation, project codebase and dependencies, and project indexing. The methodology includes the development of a tool, </w:t>
      </w:r>
      <w:proofErr w:type="spellStart"/>
      <w:r w:rsidRPr="00944E49">
        <w:rPr>
          <w:rFonts w:ascii="Helvetica" w:hAnsi="Helvetica"/>
          <w:sz w:val="22"/>
          <w:szCs w:val="22"/>
          <w:lang w:val="en-US"/>
        </w:rPr>
        <w:t>DartBoard</w:t>
      </w:r>
      <w:proofErr w:type="spellEnd"/>
      <w:r w:rsidRPr="00944E49">
        <w:rPr>
          <w:rFonts w:ascii="Helvetica" w:hAnsi="Helvetica"/>
          <w:sz w:val="22"/>
          <w:szCs w:val="22"/>
          <w:lang w:val="en-US"/>
        </w:rPr>
        <w:t>, that implements this approach, and the evaluation focuses on its effectiveness and usability.</w:t>
      </w:r>
    </w:p>
    <w:p w14:paraId="4FC8260A" w14:textId="77777777" w:rsidR="003C0E89" w:rsidRPr="00F11488" w:rsidRDefault="003C0E89" w:rsidP="003C0E89">
      <w:pPr>
        <w:rPr>
          <w:rFonts w:ascii="Helvetica" w:hAnsi="Helvetica"/>
          <w:sz w:val="22"/>
          <w:szCs w:val="22"/>
          <w:lang w:val="en-US"/>
        </w:rPr>
      </w:pPr>
    </w:p>
    <w:p w14:paraId="2129CFD7" w14:textId="77777777" w:rsidR="003C0E89" w:rsidRPr="00F11488" w:rsidRDefault="003C0E89" w:rsidP="003C0E89">
      <w:pPr>
        <w:rPr>
          <w:rFonts w:ascii="Helvetica" w:hAnsi="Helvetica"/>
          <w:b/>
          <w:bCs/>
          <w:sz w:val="22"/>
          <w:szCs w:val="22"/>
          <w:lang w:val="en-US"/>
        </w:rPr>
      </w:pPr>
      <w:r w:rsidRPr="00F11488">
        <w:rPr>
          <w:rFonts w:ascii="Helvetica" w:hAnsi="Helvetica"/>
          <w:b/>
          <w:bCs/>
          <w:sz w:val="22"/>
          <w:szCs w:val="22"/>
          <w:lang w:val="en-US"/>
        </w:rPr>
        <w:t>Conclusion</w:t>
      </w:r>
    </w:p>
    <w:p w14:paraId="4AD169C0" w14:textId="6F1792EA" w:rsidR="003C0E89" w:rsidRDefault="00944E49" w:rsidP="004E1DB9">
      <w:pPr>
        <w:rPr>
          <w:rFonts w:ascii="Helvetica" w:hAnsi="Helvetica"/>
          <w:sz w:val="22"/>
          <w:szCs w:val="22"/>
          <w:lang w:val="en-US"/>
        </w:rPr>
      </w:pPr>
      <w:r w:rsidRPr="00944E49">
        <w:rPr>
          <w:rFonts w:ascii="Helvetica" w:hAnsi="Helvetica"/>
          <w:sz w:val="22"/>
          <w:szCs w:val="22"/>
          <w:lang w:val="en-US"/>
        </w:rPr>
        <w:t>Many of the program visualization tools available at this time lack portability and/or user experience. They demand time to install and sometimes have a very steep learning curve. The product of this research eliminates many of these problems, leaning more towards a source code viewing platform rather than a stand-alone code editing application, providing a lightweight, platform-independent, and compact solution to analyze software projects. The thesis further discusses the methodology, evaluation, and results, demonstrating the benefits and potential of this novel approach.</w:t>
      </w:r>
    </w:p>
    <w:p w14:paraId="2A06D344" w14:textId="77777777" w:rsidR="00944E49" w:rsidRDefault="00944E49" w:rsidP="004E1DB9">
      <w:pPr>
        <w:rPr>
          <w:rFonts w:ascii="Helvetica" w:hAnsi="Helvetica"/>
          <w:sz w:val="22"/>
          <w:szCs w:val="22"/>
          <w:lang w:val="en-US"/>
        </w:rPr>
      </w:pPr>
    </w:p>
    <w:p w14:paraId="5156133D" w14:textId="77777777" w:rsidR="00944E49" w:rsidRPr="00F11488" w:rsidRDefault="00944E49" w:rsidP="004E1DB9">
      <w:pPr>
        <w:rPr>
          <w:rFonts w:ascii="Helvetica" w:hAnsi="Helvetica"/>
          <w:b/>
          <w:bCs/>
          <w:sz w:val="22"/>
          <w:szCs w:val="22"/>
          <w:lang w:val="en-US"/>
        </w:rPr>
      </w:pPr>
    </w:p>
    <w:p w14:paraId="3494C476" w14:textId="3A166FEB" w:rsidR="004E1DB9" w:rsidRPr="00F11488" w:rsidRDefault="004E1DB9" w:rsidP="00125F36">
      <w:pPr>
        <w:pStyle w:val="a6"/>
        <w:numPr>
          <w:ilvl w:val="0"/>
          <w:numId w:val="16"/>
        </w:numPr>
        <w:rPr>
          <w:rFonts w:ascii="Helvetica" w:hAnsi="Helvetica"/>
          <w:b/>
          <w:bCs/>
          <w:sz w:val="28"/>
          <w:szCs w:val="28"/>
          <w:lang w:val="en-US"/>
        </w:rPr>
      </w:pPr>
      <w:r w:rsidRPr="00F11488">
        <w:rPr>
          <w:rFonts w:ascii="Helvetica" w:hAnsi="Helvetica"/>
          <w:b/>
          <w:bCs/>
          <w:sz w:val="28"/>
          <w:szCs w:val="28"/>
          <w:lang w:val="en-US"/>
        </w:rPr>
        <w:t>Introduction</w:t>
      </w:r>
    </w:p>
    <w:p w14:paraId="547C812B" w14:textId="77777777" w:rsidR="003C0E89" w:rsidRPr="00F11488" w:rsidRDefault="003C0E89" w:rsidP="004E1DB9">
      <w:pPr>
        <w:rPr>
          <w:rFonts w:ascii="Helvetica" w:hAnsi="Helvetica"/>
          <w:b/>
          <w:bCs/>
          <w:sz w:val="22"/>
          <w:szCs w:val="22"/>
          <w:lang w:val="en-US"/>
        </w:rPr>
      </w:pPr>
    </w:p>
    <w:p w14:paraId="706C938D" w14:textId="77777777" w:rsidR="00944E49" w:rsidRPr="00944E49" w:rsidRDefault="00944E49" w:rsidP="00944E49">
      <w:pPr>
        <w:rPr>
          <w:rFonts w:ascii="Helvetica" w:hAnsi="Helvetica"/>
          <w:b/>
          <w:bCs/>
          <w:sz w:val="22"/>
          <w:szCs w:val="22"/>
          <w:lang w:val="en-US"/>
        </w:rPr>
      </w:pPr>
      <w:r w:rsidRPr="00944E49">
        <w:rPr>
          <w:rFonts w:ascii="Helvetica" w:hAnsi="Helvetica"/>
          <w:b/>
          <w:bCs/>
          <w:sz w:val="22"/>
          <w:szCs w:val="22"/>
          <w:lang w:val="en-US"/>
        </w:rPr>
        <w:t>Objective</w:t>
      </w:r>
    </w:p>
    <w:p w14:paraId="10656E34" w14:textId="77777777" w:rsidR="00944E49" w:rsidRPr="00944E49" w:rsidRDefault="00944E49" w:rsidP="00944E49">
      <w:pPr>
        <w:rPr>
          <w:rFonts w:ascii="Helvetica" w:hAnsi="Helvetica"/>
          <w:sz w:val="22"/>
          <w:szCs w:val="22"/>
          <w:lang w:val="en-US"/>
        </w:rPr>
      </w:pPr>
      <w:r w:rsidRPr="00944E49">
        <w:rPr>
          <w:rFonts w:ascii="Helvetica" w:hAnsi="Helvetica"/>
          <w:sz w:val="22"/>
          <w:szCs w:val="22"/>
          <w:lang w:val="en-US"/>
        </w:rPr>
        <w:t xml:space="preserve">This chapter introduces the motivation and context for the development of </w:t>
      </w:r>
      <w:proofErr w:type="spellStart"/>
      <w:r w:rsidRPr="00944E49">
        <w:rPr>
          <w:rFonts w:ascii="Helvetica" w:hAnsi="Helvetica"/>
          <w:sz w:val="22"/>
          <w:szCs w:val="22"/>
          <w:lang w:val="en-US"/>
        </w:rPr>
        <w:t>DartBoard</w:t>
      </w:r>
      <w:proofErr w:type="spellEnd"/>
      <w:r w:rsidRPr="00944E49">
        <w:rPr>
          <w:rFonts w:ascii="Helvetica" w:hAnsi="Helvetica"/>
          <w:sz w:val="22"/>
          <w:szCs w:val="22"/>
          <w:lang w:val="en-US"/>
        </w:rPr>
        <w:t xml:space="preserve">, a tool for generating an HTML document from a Dart/Flutter project to facilitate code understanding and maintenance. The chapter is organized into sections discussing the problem insight, task description, and applicability of </w:t>
      </w:r>
      <w:proofErr w:type="spellStart"/>
      <w:r w:rsidRPr="00944E49">
        <w:rPr>
          <w:rFonts w:ascii="Helvetica" w:hAnsi="Helvetica"/>
          <w:sz w:val="22"/>
          <w:szCs w:val="22"/>
          <w:lang w:val="en-US"/>
        </w:rPr>
        <w:t>DartBoard</w:t>
      </w:r>
      <w:proofErr w:type="spellEnd"/>
      <w:r w:rsidRPr="00944E49">
        <w:rPr>
          <w:rFonts w:ascii="Helvetica" w:hAnsi="Helvetica"/>
          <w:sz w:val="22"/>
          <w:szCs w:val="22"/>
          <w:lang w:val="en-US"/>
        </w:rPr>
        <w:t>.</w:t>
      </w:r>
    </w:p>
    <w:p w14:paraId="3F8D5403" w14:textId="77777777" w:rsidR="00944E49" w:rsidRDefault="00944E49" w:rsidP="004E1DB9">
      <w:pPr>
        <w:rPr>
          <w:rFonts w:ascii="Helvetica" w:hAnsi="Helvetica"/>
          <w:b/>
          <w:bCs/>
          <w:sz w:val="22"/>
          <w:szCs w:val="22"/>
          <w:lang w:val="en-US"/>
        </w:rPr>
      </w:pPr>
    </w:p>
    <w:p w14:paraId="1C034A3A" w14:textId="763A8F03" w:rsidR="00251D76" w:rsidRPr="00F11488" w:rsidRDefault="004E1DB9" w:rsidP="004E1DB9">
      <w:pPr>
        <w:rPr>
          <w:rFonts w:ascii="Helvetica" w:hAnsi="Helvetica"/>
          <w:b/>
          <w:bCs/>
          <w:sz w:val="22"/>
          <w:szCs w:val="22"/>
          <w:lang w:val="en-US"/>
        </w:rPr>
      </w:pPr>
      <w:r w:rsidRPr="00F11488">
        <w:rPr>
          <w:rFonts w:ascii="Helvetica" w:hAnsi="Helvetica"/>
          <w:b/>
          <w:bCs/>
          <w:sz w:val="22"/>
          <w:szCs w:val="22"/>
          <w:lang w:val="en-US"/>
        </w:rPr>
        <w:t>Problem insight</w:t>
      </w:r>
    </w:p>
    <w:p w14:paraId="19921213" w14:textId="3F166DD7" w:rsidR="00944E49" w:rsidRPr="00944E49" w:rsidRDefault="00944E49" w:rsidP="00944E49">
      <w:pPr>
        <w:rPr>
          <w:rFonts w:ascii="Helvetica" w:hAnsi="Helvetica"/>
          <w:sz w:val="22"/>
          <w:szCs w:val="22"/>
          <w:lang w:val="en-US"/>
        </w:rPr>
      </w:pPr>
      <w:r w:rsidRPr="00944E49">
        <w:rPr>
          <w:rFonts w:ascii="Helvetica" w:hAnsi="Helvetica"/>
          <w:sz w:val="22"/>
          <w:szCs w:val="22"/>
          <w:lang w:val="en-US"/>
        </w:rPr>
        <w:t xml:space="preserve">Nowadays, there are so many giant large-scale projects like Windows or the </w:t>
      </w:r>
      <w:proofErr w:type="spellStart"/>
      <w:r w:rsidRPr="00944E49">
        <w:rPr>
          <w:rFonts w:ascii="Helvetica" w:hAnsi="Helvetica"/>
          <w:sz w:val="22"/>
          <w:szCs w:val="22"/>
          <w:lang w:val="en-US"/>
        </w:rPr>
        <w:t>gcc</w:t>
      </w:r>
      <w:proofErr w:type="spellEnd"/>
      <w:r w:rsidRPr="00944E49">
        <w:rPr>
          <w:rFonts w:ascii="Helvetica" w:hAnsi="Helvetica"/>
          <w:sz w:val="22"/>
          <w:szCs w:val="22"/>
          <w:lang w:val="en-US"/>
        </w:rPr>
        <w:t xml:space="preserve"> compiler. All of them demand incredible levels of dedication to develop and maintain the thousands or millions of lines of code. So, this introduces a couple of problems that this thesis aims to address. There are three main reasons why projects get complex</w:t>
      </w:r>
      <w:r>
        <w:rPr>
          <w:rFonts w:ascii="Helvetica" w:hAnsi="Helvetica"/>
          <w:sz w:val="22"/>
          <w:szCs w:val="22"/>
          <w:lang w:val="en-US"/>
        </w:rPr>
        <w:t>:</w:t>
      </w:r>
    </w:p>
    <w:p w14:paraId="00ACD3B2" w14:textId="7938F814" w:rsidR="004E1DB9" w:rsidRPr="00F11488" w:rsidRDefault="00251D76" w:rsidP="00251D76">
      <w:pPr>
        <w:pStyle w:val="a6"/>
        <w:numPr>
          <w:ilvl w:val="0"/>
          <w:numId w:val="14"/>
        </w:numPr>
        <w:rPr>
          <w:rFonts w:ascii="Helvetica" w:hAnsi="Helvetica"/>
          <w:sz w:val="22"/>
          <w:szCs w:val="22"/>
          <w:lang w:val="en-US"/>
        </w:rPr>
      </w:pPr>
      <w:r w:rsidRPr="00F11488">
        <w:rPr>
          <w:rFonts w:ascii="Helvetica" w:hAnsi="Helvetica"/>
          <w:sz w:val="22"/>
          <w:szCs w:val="22"/>
          <w:lang w:val="en-US"/>
        </w:rPr>
        <w:t xml:space="preserve">Scale. As </w:t>
      </w:r>
      <w:r w:rsidR="004E1DB9" w:rsidRPr="00F11488">
        <w:rPr>
          <w:rFonts w:ascii="Helvetica" w:hAnsi="Helvetica"/>
          <w:sz w:val="22"/>
          <w:szCs w:val="22"/>
          <w:lang w:val="en-US"/>
        </w:rPr>
        <w:t>the program grows in size, it becomes harder and harder to manage. The codebase may double in size in a matter of weeks. This is inevitable</w:t>
      </w:r>
      <w:r w:rsidRPr="00F11488">
        <w:rPr>
          <w:rFonts w:ascii="Helvetica" w:hAnsi="Helvetica"/>
          <w:sz w:val="22"/>
          <w:szCs w:val="22"/>
          <w:lang w:val="en-US"/>
        </w:rPr>
        <w:t>.</w:t>
      </w:r>
      <w:r w:rsidR="004E1DB9" w:rsidRPr="00F11488">
        <w:rPr>
          <w:rFonts w:ascii="Helvetica" w:hAnsi="Helvetica"/>
          <w:sz w:val="22"/>
          <w:szCs w:val="22"/>
          <w:lang w:val="en-US"/>
        </w:rPr>
        <w:t xml:space="preserve"> </w:t>
      </w:r>
      <w:r w:rsidRPr="00F11488">
        <w:rPr>
          <w:rFonts w:ascii="Helvetica" w:hAnsi="Helvetica"/>
          <w:sz w:val="22"/>
          <w:szCs w:val="22"/>
          <w:lang w:val="en-US"/>
        </w:rPr>
        <w:t>T</w:t>
      </w:r>
      <w:r w:rsidR="004E1DB9" w:rsidRPr="00F11488">
        <w:rPr>
          <w:rFonts w:ascii="Helvetica" w:hAnsi="Helvetica"/>
          <w:sz w:val="22"/>
          <w:szCs w:val="22"/>
          <w:lang w:val="en-US"/>
        </w:rPr>
        <w:t xml:space="preserve">hat is why it is not our goal to prevent this from happening but </w:t>
      </w:r>
      <w:r w:rsidRPr="00F11488">
        <w:rPr>
          <w:rFonts w:ascii="Helvetica" w:hAnsi="Helvetica"/>
          <w:sz w:val="22"/>
          <w:szCs w:val="22"/>
          <w:lang w:val="en-US"/>
        </w:rPr>
        <w:t xml:space="preserve">rather </w:t>
      </w:r>
      <w:r w:rsidR="004E1DB9" w:rsidRPr="00F11488">
        <w:rPr>
          <w:rFonts w:ascii="Helvetica" w:hAnsi="Helvetica"/>
          <w:sz w:val="22"/>
          <w:szCs w:val="22"/>
          <w:lang w:val="en-US"/>
        </w:rPr>
        <w:t xml:space="preserve">make the process of understanding </w:t>
      </w:r>
      <w:r w:rsidR="004E1DB9" w:rsidRPr="00F11488">
        <w:rPr>
          <w:rFonts w:ascii="Helvetica" w:hAnsi="Helvetica"/>
          <w:sz w:val="22"/>
          <w:szCs w:val="22"/>
          <w:lang w:val="en-US"/>
        </w:rPr>
        <w:lastRenderedPageBreak/>
        <w:t xml:space="preserve">how the code in the project is structured as mild, pleasing, and, most importantly, fast as humanly possible. </w:t>
      </w:r>
    </w:p>
    <w:p w14:paraId="70BCE8D2" w14:textId="2B0EB684" w:rsidR="00251D76" w:rsidRPr="00F11488" w:rsidRDefault="00251D76" w:rsidP="00251D76">
      <w:pPr>
        <w:pStyle w:val="a6"/>
        <w:numPr>
          <w:ilvl w:val="0"/>
          <w:numId w:val="14"/>
        </w:numPr>
        <w:rPr>
          <w:rFonts w:ascii="Helvetica" w:hAnsi="Helvetica"/>
          <w:sz w:val="22"/>
          <w:szCs w:val="22"/>
          <w:lang w:val="en-US"/>
        </w:rPr>
      </w:pPr>
      <w:r w:rsidRPr="00F11488">
        <w:rPr>
          <w:rFonts w:ascii="Helvetica" w:hAnsi="Helvetica"/>
          <w:sz w:val="22"/>
          <w:szCs w:val="22"/>
          <w:lang w:val="en-US"/>
        </w:rPr>
        <w:t>Teamwork. Many programmers working on the same project may introduce additional complexity to the codebase. The teammates will need to understand each other’s code in order for them to work as one code module. This takes time and we are proposing to minimize it, as well.</w:t>
      </w:r>
    </w:p>
    <w:p w14:paraId="7FC68EDE" w14:textId="1B19C2C2" w:rsidR="00251D76" w:rsidRPr="00F11488" w:rsidRDefault="00251D76" w:rsidP="00251D76">
      <w:pPr>
        <w:pStyle w:val="a6"/>
        <w:numPr>
          <w:ilvl w:val="0"/>
          <w:numId w:val="14"/>
        </w:numPr>
        <w:rPr>
          <w:rFonts w:ascii="Helvetica" w:hAnsi="Helvetica"/>
          <w:sz w:val="22"/>
          <w:szCs w:val="22"/>
          <w:lang w:val="en-US"/>
        </w:rPr>
      </w:pPr>
      <w:r w:rsidRPr="00F11488">
        <w:rPr>
          <w:rFonts w:ascii="Helvetica" w:hAnsi="Helvetica"/>
          <w:sz w:val="22"/>
          <w:szCs w:val="22"/>
          <w:lang w:val="en-US"/>
        </w:rPr>
        <w:t>Legacy. The system may get so complex, that over time even the programmer who wrote a particular piece of code may not understand what it does in the future.</w:t>
      </w:r>
    </w:p>
    <w:p w14:paraId="46515708" w14:textId="76746946" w:rsidR="00456C14" w:rsidRPr="00F11488" w:rsidRDefault="00456C14" w:rsidP="00266971">
      <w:pPr>
        <w:rPr>
          <w:rFonts w:ascii="Helvetica" w:hAnsi="Helvetica"/>
          <w:sz w:val="22"/>
          <w:szCs w:val="22"/>
          <w:lang w:val="en-US"/>
        </w:rPr>
      </w:pPr>
      <w:r w:rsidRPr="00F11488">
        <w:rPr>
          <w:rFonts w:ascii="Helvetica" w:hAnsi="Helvetica"/>
          <w:sz w:val="22"/>
          <w:szCs w:val="22"/>
          <w:lang w:val="en-US"/>
        </w:rPr>
        <w:t xml:space="preserve">So, this is why people started to visualize their code. </w:t>
      </w:r>
      <w:r w:rsidR="00D86374" w:rsidRPr="00F11488">
        <w:rPr>
          <w:rFonts w:ascii="Helvetica" w:hAnsi="Helvetica"/>
          <w:sz w:val="22"/>
          <w:szCs w:val="22"/>
          <w:lang w:val="en-US"/>
        </w:rPr>
        <w:t>There are many ways to visually represent the codebase: from project tree navigation to UML and class inheritance diagrams. There are also ways to represent the function call stack, which allows for a better debugging experience. All of them aim to better the comprehension of the codebase as well as to decrease the time (and subsequently cost of development) needed to</w:t>
      </w:r>
      <w:r w:rsidR="00301D67" w:rsidRPr="00F11488">
        <w:rPr>
          <w:rFonts w:ascii="Helvetica" w:hAnsi="Helvetica"/>
          <w:sz w:val="22"/>
          <w:szCs w:val="22"/>
          <w:lang w:val="en-US"/>
        </w:rPr>
        <w:t xml:space="preserve"> fully</w:t>
      </w:r>
      <w:r w:rsidR="008C5732" w:rsidRPr="00F11488">
        <w:rPr>
          <w:rFonts w:ascii="Helvetica" w:hAnsi="Helvetica"/>
          <w:sz w:val="22"/>
          <w:szCs w:val="22"/>
          <w:lang w:val="en-US"/>
        </w:rPr>
        <w:t xml:space="preserve"> dive</w:t>
      </w:r>
      <w:r w:rsidR="00301D67" w:rsidRPr="00F11488">
        <w:rPr>
          <w:rFonts w:ascii="Helvetica" w:hAnsi="Helvetica"/>
          <w:sz w:val="22"/>
          <w:szCs w:val="22"/>
          <w:lang w:val="en-US"/>
        </w:rPr>
        <w:t xml:space="preserve"> into the</w:t>
      </w:r>
      <w:r w:rsidR="008C5732" w:rsidRPr="00F11488">
        <w:rPr>
          <w:rFonts w:ascii="Helvetica" w:hAnsi="Helvetica"/>
          <w:sz w:val="22"/>
          <w:szCs w:val="22"/>
          <w:lang w:val="en-US"/>
        </w:rPr>
        <w:t xml:space="preserve"> project</w:t>
      </w:r>
      <w:r w:rsidR="00301D67" w:rsidRPr="00F11488">
        <w:rPr>
          <w:rFonts w:ascii="Helvetica" w:hAnsi="Helvetica"/>
          <w:sz w:val="22"/>
          <w:szCs w:val="22"/>
          <w:lang w:val="en-US"/>
        </w:rPr>
        <w:t xml:space="preserve"> code.</w:t>
      </w:r>
    </w:p>
    <w:p w14:paraId="665FE30F" w14:textId="77777777" w:rsidR="00456C14" w:rsidRPr="00F11488" w:rsidRDefault="00456C14" w:rsidP="00944E49">
      <w:pPr>
        <w:rPr>
          <w:rFonts w:ascii="Helvetica" w:hAnsi="Helvetica"/>
          <w:sz w:val="22"/>
          <w:szCs w:val="22"/>
          <w:lang w:val="en-US"/>
        </w:rPr>
      </w:pPr>
    </w:p>
    <w:p w14:paraId="54B81708" w14:textId="4E5EEE0A" w:rsidR="004E1DB9" w:rsidRPr="00F11488" w:rsidRDefault="004E1DB9" w:rsidP="004E1DB9">
      <w:pPr>
        <w:rPr>
          <w:rFonts w:ascii="Helvetica" w:hAnsi="Helvetica"/>
          <w:b/>
          <w:bCs/>
          <w:sz w:val="22"/>
          <w:szCs w:val="22"/>
          <w:lang w:val="en-US"/>
        </w:rPr>
      </w:pPr>
      <w:r w:rsidRPr="00F11488">
        <w:rPr>
          <w:rFonts w:ascii="Helvetica" w:hAnsi="Helvetica"/>
          <w:b/>
          <w:bCs/>
          <w:sz w:val="22"/>
          <w:szCs w:val="22"/>
          <w:lang w:val="en-US"/>
        </w:rPr>
        <w:t>Task description</w:t>
      </w:r>
    </w:p>
    <w:p w14:paraId="2ADEDB89" w14:textId="7363A3B5" w:rsidR="00763F9C" w:rsidRPr="00F11488" w:rsidRDefault="00944E49" w:rsidP="003C0E89">
      <w:pPr>
        <w:rPr>
          <w:rFonts w:ascii="Helvetica" w:hAnsi="Helvetica"/>
          <w:sz w:val="22"/>
          <w:szCs w:val="22"/>
          <w:lang w:val="en-US"/>
        </w:rPr>
      </w:pPr>
      <w:r w:rsidRPr="00944E49">
        <w:rPr>
          <w:rFonts w:ascii="Helvetica" w:hAnsi="Helvetica"/>
          <w:sz w:val="22"/>
          <w:szCs w:val="22"/>
          <w:lang w:val="en-US"/>
        </w:rPr>
        <w:t xml:space="preserve">The goal for this research is to build a fully autonomous, stand-alone application called </w:t>
      </w:r>
      <w:proofErr w:type="spellStart"/>
      <w:r w:rsidRPr="00944E49">
        <w:rPr>
          <w:rFonts w:ascii="Helvetica" w:hAnsi="Helvetica"/>
          <w:sz w:val="22"/>
          <w:szCs w:val="22"/>
          <w:lang w:val="en-US"/>
        </w:rPr>
        <w:t>DartBoard</w:t>
      </w:r>
      <w:proofErr w:type="spellEnd"/>
      <w:r w:rsidRPr="00944E49">
        <w:rPr>
          <w:rFonts w:ascii="Helvetica" w:hAnsi="Helvetica"/>
          <w:sz w:val="22"/>
          <w:szCs w:val="22"/>
          <w:lang w:val="en-US"/>
        </w:rPr>
        <w:t xml:space="preserve"> that should be able to generate an HTML document from a project written using the Dart/Flutter stack</w:t>
      </w:r>
      <w:r w:rsidR="00763F9C" w:rsidRPr="00F11488">
        <w:rPr>
          <w:rFonts w:ascii="Helvetica" w:hAnsi="Helvetica"/>
          <w:sz w:val="22"/>
          <w:szCs w:val="22"/>
          <w:lang w:val="en-US"/>
        </w:rPr>
        <w:t>. This HTML document should be generated from the existing source code and provide tooling necessary for the visual aid that a programmer most frequently needs while developing a project. Such tooling should include syntax highlighting, jumping to variable and function declarations and other features described in the Functional Requirements section of this paper. The application takes in a path to the source code of the project being analyzed and produces an HTML document</w:t>
      </w:r>
      <w:r w:rsidR="00341201" w:rsidRPr="00F11488">
        <w:rPr>
          <w:rFonts w:ascii="Helvetica" w:hAnsi="Helvetica"/>
          <w:sz w:val="22"/>
          <w:szCs w:val="22"/>
          <w:lang w:val="en-US"/>
        </w:rPr>
        <w:t xml:space="preserve"> described above. The application should be available to be spun on a web-server as well, as in the console of the end-user.</w:t>
      </w:r>
    </w:p>
    <w:p w14:paraId="0B75A5A0" w14:textId="77777777" w:rsidR="00763F9C" w:rsidRPr="00F11488" w:rsidRDefault="00763F9C" w:rsidP="004E1DB9">
      <w:pPr>
        <w:rPr>
          <w:rFonts w:ascii="Helvetica" w:hAnsi="Helvetica"/>
          <w:sz w:val="22"/>
          <w:szCs w:val="22"/>
          <w:lang w:val="en-US"/>
        </w:rPr>
      </w:pPr>
    </w:p>
    <w:p w14:paraId="66CC0D8B" w14:textId="7BAD7DBB" w:rsidR="00763F9C" w:rsidRPr="00F11488" w:rsidRDefault="004E1DB9">
      <w:pPr>
        <w:rPr>
          <w:rFonts w:ascii="Helvetica" w:hAnsi="Helvetica"/>
          <w:b/>
          <w:bCs/>
          <w:sz w:val="22"/>
          <w:szCs w:val="22"/>
          <w:lang w:val="en-US"/>
        </w:rPr>
      </w:pPr>
      <w:r w:rsidRPr="00F11488">
        <w:rPr>
          <w:rFonts w:ascii="Helvetica" w:hAnsi="Helvetica"/>
          <w:b/>
          <w:bCs/>
          <w:sz w:val="22"/>
          <w:szCs w:val="22"/>
          <w:lang w:val="en-US"/>
        </w:rPr>
        <w:t xml:space="preserve">Applicability </w:t>
      </w:r>
    </w:p>
    <w:p w14:paraId="30E858C7" w14:textId="272D9C6B" w:rsidR="003C0E89" w:rsidRDefault="00944E49">
      <w:pPr>
        <w:rPr>
          <w:rFonts w:ascii="Helvetica" w:hAnsi="Helvetica"/>
          <w:sz w:val="22"/>
          <w:szCs w:val="22"/>
          <w:lang w:val="en-US"/>
        </w:rPr>
      </w:pPr>
      <w:r w:rsidRPr="00944E49">
        <w:rPr>
          <w:rFonts w:ascii="Helvetica" w:hAnsi="Helvetica"/>
          <w:sz w:val="22"/>
          <w:szCs w:val="22"/>
          <w:lang w:val="en-US"/>
        </w:rPr>
        <w:t>The final product (</w:t>
      </w:r>
      <w:proofErr w:type="spellStart"/>
      <w:r w:rsidRPr="00944E49">
        <w:rPr>
          <w:rFonts w:ascii="Helvetica" w:hAnsi="Helvetica"/>
          <w:sz w:val="22"/>
          <w:szCs w:val="22"/>
          <w:lang w:val="en-US"/>
        </w:rPr>
        <w:t>DartBoard</w:t>
      </w:r>
      <w:proofErr w:type="spellEnd"/>
      <w:r w:rsidRPr="00944E49">
        <w:rPr>
          <w:rFonts w:ascii="Helvetica" w:hAnsi="Helvetica"/>
          <w:sz w:val="22"/>
          <w:szCs w:val="22"/>
          <w:lang w:val="en-US"/>
        </w:rPr>
        <w:t>) is going to be useful for programmers to review other programmers' code, providing a lightweight and efficient solution for code analysis and visualization</w:t>
      </w:r>
      <w:r w:rsidR="00341201" w:rsidRPr="00F11488">
        <w:rPr>
          <w:rFonts w:ascii="Helvetica" w:hAnsi="Helvetica"/>
          <w:sz w:val="22"/>
          <w:szCs w:val="22"/>
          <w:lang w:val="en-US"/>
        </w:rPr>
        <w:t>. The tool highlights the different code entities based on their syntactic</w:t>
      </w:r>
      <w:r w:rsidR="003C0E89" w:rsidRPr="00F11488">
        <w:rPr>
          <w:rFonts w:ascii="Helvetica" w:hAnsi="Helvetica"/>
          <w:sz w:val="22"/>
          <w:szCs w:val="22"/>
          <w:lang w:val="en-US"/>
        </w:rPr>
        <w:t xml:space="preserve"> </w:t>
      </w:r>
      <w:r w:rsidR="00341201" w:rsidRPr="00F11488">
        <w:rPr>
          <w:rFonts w:ascii="Helvetica" w:hAnsi="Helvetica"/>
          <w:sz w:val="22"/>
          <w:szCs w:val="22"/>
          <w:lang w:val="en-US"/>
        </w:rPr>
        <w:t>and semantic</w:t>
      </w:r>
      <w:r w:rsidR="003C0E89" w:rsidRPr="00F11488">
        <w:rPr>
          <w:rFonts w:ascii="Helvetica" w:hAnsi="Helvetica"/>
          <w:sz w:val="22"/>
          <w:szCs w:val="22"/>
          <w:lang w:val="en-US"/>
        </w:rPr>
        <w:t xml:space="preserve"> role (data types in red, variable identifiers in blue, for example). The constructed HTML will consist of tags that, in case of </w:t>
      </w:r>
      <w:r w:rsidR="00930F4A" w:rsidRPr="00F11488">
        <w:rPr>
          <w:rFonts w:ascii="Helvetica" w:hAnsi="Helvetica"/>
          <w:sz w:val="22"/>
          <w:szCs w:val="22"/>
          <w:lang w:val="en-US"/>
        </w:rPr>
        <w:t xml:space="preserve">a </w:t>
      </w:r>
      <w:r w:rsidR="003C0E89" w:rsidRPr="00F11488">
        <w:rPr>
          <w:rFonts w:ascii="Helvetica" w:hAnsi="Helvetica"/>
          <w:sz w:val="22"/>
          <w:szCs w:val="22"/>
          <w:lang w:val="en-US"/>
        </w:rPr>
        <w:t>variable</w:t>
      </w:r>
      <w:r w:rsidR="00930F4A" w:rsidRPr="00F11488">
        <w:rPr>
          <w:rFonts w:ascii="Helvetica" w:hAnsi="Helvetica"/>
          <w:sz w:val="22"/>
          <w:szCs w:val="22"/>
          <w:lang w:val="en-US"/>
        </w:rPr>
        <w:t xml:space="preserve"> usage</w:t>
      </w:r>
      <w:r w:rsidR="003C0E89" w:rsidRPr="00F11488">
        <w:rPr>
          <w:rFonts w:ascii="Helvetica" w:hAnsi="Helvetica"/>
          <w:sz w:val="22"/>
          <w:szCs w:val="22"/>
          <w:lang w:val="en-US"/>
        </w:rPr>
        <w:t xml:space="preserve">, wrap the variable and link to the declaration. The proposed solution requires less </w:t>
      </w:r>
      <w:r w:rsidR="00930F4A" w:rsidRPr="00F11488">
        <w:rPr>
          <w:rFonts w:ascii="Helvetica" w:hAnsi="Helvetica"/>
          <w:sz w:val="22"/>
          <w:szCs w:val="22"/>
          <w:lang w:val="en-US"/>
        </w:rPr>
        <w:t>computations (therefore, time and cost)</w:t>
      </w:r>
      <w:r w:rsidR="003C0E89" w:rsidRPr="00F11488">
        <w:rPr>
          <w:rFonts w:ascii="Helvetica" w:hAnsi="Helvetica"/>
          <w:sz w:val="22"/>
          <w:szCs w:val="22"/>
          <w:lang w:val="en-US"/>
        </w:rPr>
        <w:t xml:space="preserve"> to generate the HTML </w:t>
      </w:r>
      <w:r w:rsidR="00930F4A" w:rsidRPr="00F11488">
        <w:rPr>
          <w:rFonts w:ascii="Helvetica" w:hAnsi="Helvetica"/>
          <w:sz w:val="22"/>
          <w:szCs w:val="22"/>
          <w:lang w:val="en-US"/>
        </w:rPr>
        <w:t xml:space="preserve">than to spin up a whole IDE, all the processes of the IDE, etc. The document is only generated once, when the end-user launches </w:t>
      </w:r>
      <w:proofErr w:type="spellStart"/>
      <w:r w:rsidR="00930F4A" w:rsidRPr="00F11488">
        <w:rPr>
          <w:rFonts w:ascii="Helvetica" w:hAnsi="Helvetica"/>
          <w:sz w:val="22"/>
          <w:szCs w:val="22"/>
          <w:lang w:val="en-US"/>
        </w:rPr>
        <w:t>DartBoard</w:t>
      </w:r>
      <w:proofErr w:type="spellEnd"/>
      <w:r w:rsidR="00930F4A" w:rsidRPr="00F11488">
        <w:rPr>
          <w:rFonts w:ascii="Helvetica" w:hAnsi="Helvetica"/>
          <w:sz w:val="22"/>
          <w:szCs w:val="22"/>
          <w:lang w:val="en-US"/>
        </w:rPr>
        <w:t>. The whole HTML is then ready to be sent to who</w:t>
      </w:r>
      <w:r>
        <w:rPr>
          <w:rFonts w:ascii="Helvetica" w:hAnsi="Helvetica"/>
          <w:sz w:val="22"/>
          <w:szCs w:val="22"/>
          <w:lang w:val="en-US"/>
        </w:rPr>
        <w:t>m</w:t>
      </w:r>
      <w:r w:rsidR="00930F4A" w:rsidRPr="00F11488">
        <w:rPr>
          <w:rFonts w:ascii="Helvetica" w:hAnsi="Helvetica"/>
          <w:sz w:val="22"/>
          <w:szCs w:val="22"/>
          <w:lang w:val="en-US"/>
        </w:rPr>
        <w:t>ever and operated under almost any conditions, no matter online or offline.</w:t>
      </w:r>
    </w:p>
    <w:p w14:paraId="108CB509" w14:textId="77777777" w:rsidR="00944E49" w:rsidRDefault="00944E49">
      <w:pPr>
        <w:rPr>
          <w:rFonts w:ascii="Helvetica" w:hAnsi="Helvetica"/>
          <w:sz w:val="22"/>
          <w:szCs w:val="22"/>
          <w:lang w:val="en-US"/>
        </w:rPr>
      </w:pPr>
    </w:p>
    <w:p w14:paraId="2C7ED4C8" w14:textId="77777777" w:rsidR="00944E49" w:rsidRPr="00944E49" w:rsidRDefault="00944E49" w:rsidP="00944E49">
      <w:pPr>
        <w:rPr>
          <w:rFonts w:ascii="Helvetica" w:hAnsi="Helvetica"/>
          <w:b/>
          <w:bCs/>
          <w:sz w:val="22"/>
          <w:szCs w:val="22"/>
          <w:lang w:val="en-US"/>
        </w:rPr>
      </w:pPr>
      <w:r w:rsidRPr="00944E49">
        <w:rPr>
          <w:rFonts w:ascii="Helvetica" w:hAnsi="Helvetica"/>
          <w:b/>
          <w:bCs/>
          <w:sz w:val="22"/>
          <w:szCs w:val="22"/>
          <w:lang w:val="en-US"/>
        </w:rPr>
        <w:t>Thesis context</w:t>
      </w:r>
    </w:p>
    <w:p w14:paraId="702CA9CC" w14:textId="0FA29DF7" w:rsidR="00944E49" w:rsidRPr="00F11488" w:rsidRDefault="00944E49" w:rsidP="00944E49">
      <w:pPr>
        <w:rPr>
          <w:rFonts w:ascii="Helvetica" w:hAnsi="Helvetica"/>
          <w:sz w:val="22"/>
          <w:szCs w:val="22"/>
          <w:lang w:val="en-US"/>
        </w:rPr>
      </w:pPr>
      <w:r w:rsidRPr="00944E49">
        <w:rPr>
          <w:rFonts w:ascii="Helvetica" w:hAnsi="Helvetica"/>
          <w:sz w:val="22"/>
          <w:szCs w:val="22"/>
          <w:lang w:val="en-US"/>
        </w:rPr>
        <w:t xml:space="preserve">The following chapters will describe the methodology used to develop </w:t>
      </w:r>
      <w:proofErr w:type="spellStart"/>
      <w:r w:rsidRPr="00944E49">
        <w:rPr>
          <w:rFonts w:ascii="Helvetica" w:hAnsi="Helvetica"/>
          <w:sz w:val="22"/>
          <w:szCs w:val="22"/>
          <w:lang w:val="en-US"/>
        </w:rPr>
        <w:t>DartBoard</w:t>
      </w:r>
      <w:proofErr w:type="spellEnd"/>
      <w:r w:rsidRPr="00944E49">
        <w:rPr>
          <w:rFonts w:ascii="Helvetica" w:hAnsi="Helvetica"/>
          <w:sz w:val="22"/>
          <w:szCs w:val="22"/>
          <w:lang w:val="en-US"/>
        </w:rPr>
        <w:t>, the evaluation of its effectiveness and usability.</w:t>
      </w:r>
    </w:p>
    <w:p w14:paraId="7144A12D" w14:textId="70E8236C" w:rsidR="008D69C3" w:rsidRPr="00F11488" w:rsidRDefault="008D69C3">
      <w:pPr>
        <w:rPr>
          <w:rFonts w:ascii="Helvetica" w:hAnsi="Helvetica"/>
          <w:sz w:val="22"/>
          <w:szCs w:val="22"/>
          <w:lang w:val="en-US"/>
        </w:rPr>
      </w:pPr>
    </w:p>
    <w:p w14:paraId="00838C08" w14:textId="71C69059" w:rsidR="000F273F" w:rsidRPr="00F11488" w:rsidRDefault="000F273F" w:rsidP="00125F36">
      <w:pPr>
        <w:pStyle w:val="a6"/>
        <w:numPr>
          <w:ilvl w:val="0"/>
          <w:numId w:val="16"/>
        </w:numPr>
        <w:rPr>
          <w:rFonts w:ascii="Helvetica" w:hAnsi="Helvetica"/>
          <w:b/>
          <w:bCs/>
          <w:sz w:val="28"/>
          <w:szCs w:val="28"/>
          <w:lang w:val="en-US"/>
        </w:rPr>
      </w:pPr>
      <w:r w:rsidRPr="00F11488">
        <w:rPr>
          <w:rFonts w:ascii="Helvetica" w:hAnsi="Helvetica"/>
          <w:b/>
          <w:bCs/>
          <w:sz w:val="28"/>
          <w:szCs w:val="28"/>
          <w:lang w:val="en-US"/>
        </w:rPr>
        <w:t xml:space="preserve">Literature Review </w:t>
      </w:r>
    </w:p>
    <w:p w14:paraId="519FACE0" w14:textId="77777777" w:rsidR="000F273F" w:rsidRPr="00F11488" w:rsidRDefault="000F273F" w:rsidP="000F273F">
      <w:pPr>
        <w:rPr>
          <w:rFonts w:ascii="Helvetica" w:hAnsi="Helvetica"/>
          <w:sz w:val="22"/>
          <w:szCs w:val="22"/>
          <w:lang w:val="en-US"/>
        </w:rPr>
      </w:pPr>
      <w:r w:rsidRPr="00F11488">
        <w:rPr>
          <w:rFonts w:ascii="Helvetica" w:hAnsi="Helvetica"/>
          <w:sz w:val="22"/>
          <w:szCs w:val="22"/>
          <w:lang w:val="en-US"/>
        </w:rPr>
        <w:t xml:space="preserve"> </w:t>
      </w:r>
    </w:p>
    <w:p w14:paraId="59DAF73B" w14:textId="77777777" w:rsidR="00751C1F" w:rsidRPr="00751C1F" w:rsidRDefault="00751C1F" w:rsidP="00751C1F">
      <w:pPr>
        <w:rPr>
          <w:rFonts w:ascii="Helvetica" w:hAnsi="Helvetica"/>
          <w:sz w:val="22"/>
          <w:szCs w:val="22"/>
          <w:lang w:val="en-US"/>
        </w:rPr>
      </w:pPr>
      <w:r w:rsidRPr="00751C1F">
        <w:rPr>
          <w:rFonts w:ascii="Helvetica" w:hAnsi="Helvetica"/>
          <w:sz w:val="22"/>
          <w:szCs w:val="22"/>
          <w:lang w:val="en-US"/>
        </w:rPr>
        <w:t xml:space="preserve">This chapter reviews the existing literature relevant to our research, focusing on code visualization, source code analysis, and code/markup generation. It aims to provide a comprehensive understanding of the current state-of-the-art in these areas and identify how they inform the development of the </w:t>
      </w:r>
      <w:proofErr w:type="spellStart"/>
      <w:r w:rsidRPr="00751C1F">
        <w:rPr>
          <w:rFonts w:ascii="Helvetica" w:hAnsi="Helvetica"/>
          <w:sz w:val="22"/>
          <w:szCs w:val="22"/>
          <w:lang w:val="en-US"/>
        </w:rPr>
        <w:t>DartBoard</w:t>
      </w:r>
      <w:proofErr w:type="spellEnd"/>
      <w:r w:rsidRPr="00751C1F">
        <w:rPr>
          <w:rFonts w:ascii="Helvetica" w:hAnsi="Helvetica"/>
          <w:sz w:val="22"/>
          <w:szCs w:val="22"/>
          <w:lang w:val="en-US"/>
        </w:rPr>
        <w:t xml:space="preserve"> tool.</w:t>
      </w:r>
    </w:p>
    <w:p w14:paraId="404B6AA0" w14:textId="77777777" w:rsidR="00751C1F" w:rsidRPr="00751C1F" w:rsidRDefault="00751C1F" w:rsidP="00751C1F">
      <w:pPr>
        <w:rPr>
          <w:rFonts w:ascii="Helvetica" w:hAnsi="Helvetica"/>
          <w:sz w:val="22"/>
          <w:szCs w:val="22"/>
          <w:lang w:val="en-US"/>
        </w:rPr>
      </w:pPr>
    </w:p>
    <w:p w14:paraId="28464DF3" w14:textId="77777777" w:rsidR="00751C1F" w:rsidRPr="00751C1F" w:rsidRDefault="00751C1F" w:rsidP="00751C1F">
      <w:pPr>
        <w:rPr>
          <w:rFonts w:ascii="Helvetica" w:hAnsi="Helvetica"/>
          <w:sz w:val="22"/>
          <w:szCs w:val="22"/>
          <w:lang w:val="en-US"/>
        </w:rPr>
      </w:pPr>
      <w:r w:rsidRPr="00751C1F">
        <w:rPr>
          <w:rFonts w:ascii="Helvetica" w:hAnsi="Helvetica"/>
          <w:sz w:val="22"/>
          <w:szCs w:val="22"/>
          <w:lang w:val="en-US"/>
        </w:rPr>
        <w:t>As Code Visualization is a creative and broad topic, we want to specify our area of work. For our purposes, we will need to be able to work with the abstract syntax tree (AST) and scoping calculus theory [3] and explore different visualization techniques and tools available at the moment [4].</w:t>
      </w:r>
    </w:p>
    <w:p w14:paraId="2C29243E" w14:textId="77777777" w:rsidR="00751C1F" w:rsidRPr="00751C1F" w:rsidRDefault="00751C1F" w:rsidP="00751C1F">
      <w:pPr>
        <w:rPr>
          <w:rFonts w:ascii="Helvetica" w:hAnsi="Helvetica"/>
          <w:sz w:val="22"/>
          <w:szCs w:val="22"/>
          <w:lang w:val="en-US"/>
        </w:rPr>
      </w:pPr>
    </w:p>
    <w:p w14:paraId="3B1E0597" w14:textId="41602482" w:rsidR="00692FF9" w:rsidRDefault="00751C1F" w:rsidP="00751C1F">
      <w:pPr>
        <w:rPr>
          <w:rFonts w:ascii="Helvetica" w:hAnsi="Helvetica"/>
          <w:sz w:val="22"/>
          <w:szCs w:val="22"/>
          <w:lang w:val="en-US"/>
        </w:rPr>
      </w:pPr>
      <w:r w:rsidRPr="00751C1F">
        <w:rPr>
          <w:rFonts w:ascii="Helvetica" w:hAnsi="Helvetica"/>
          <w:sz w:val="22"/>
          <w:szCs w:val="22"/>
          <w:lang w:val="en-US"/>
        </w:rPr>
        <w:lastRenderedPageBreak/>
        <w:t>This part is divided into the following sections. Section 2.1 describes the problem of visualization and puts our study in context with the other papers in the field. Section 2.2 presents an overview of analysis methods and everything that has to do with source code analysis. Section 2.3 elaborates on the visualization part of the project research, different approaches to visualization, etc. Section 2.4 discusses the problem of code/markup generation and how it relates to our area of work.</w:t>
      </w:r>
    </w:p>
    <w:p w14:paraId="24E4C81E" w14:textId="77777777" w:rsidR="00751C1F" w:rsidRPr="00F11488" w:rsidRDefault="00751C1F" w:rsidP="00751C1F">
      <w:pPr>
        <w:rPr>
          <w:rFonts w:ascii="Helvetica" w:hAnsi="Helvetica"/>
          <w:sz w:val="22"/>
          <w:szCs w:val="22"/>
          <w:lang w:val="en-US"/>
        </w:rPr>
      </w:pPr>
    </w:p>
    <w:p w14:paraId="50E87335" w14:textId="77777777" w:rsidR="00692FF9" w:rsidRPr="00F11488" w:rsidRDefault="00692FF9" w:rsidP="00692FF9">
      <w:pPr>
        <w:rPr>
          <w:rFonts w:ascii="Helvetica" w:hAnsi="Helvetica"/>
          <w:b/>
          <w:sz w:val="22"/>
          <w:szCs w:val="22"/>
          <w:lang w:val="en-US"/>
        </w:rPr>
      </w:pPr>
      <w:r w:rsidRPr="00F11488">
        <w:rPr>
          <w:rFonts w:ascii="Helvetica" w:hAnsi="Helvetica"/>
          <w:b/>
          <w:sz w:val="22"/>
          <w:szCs w:val="22"/>
          <w:lang w:val="en-US"/>
        </w:rPr>
        <w:t xml:space="preserve">2.1 Overview </w:t>
      </w:r>
    </w:p>
    <w:p w14:paraId="00988CDA" w14:textId="77777777" w:rsidR="00692FF9" w:rsidRPr="00F11488" w:rsidRDefault="00692FF9" w:rsidP="00692FF9">
      <w:pPr>
        <w:rPr>
          <w:rFonts w:ascii="Helvetica" w:hAnsi="Helvetica"/>
          <w:sz w:val="22"/>
          <w:szCs w:val="22"/>
          <w:lang w:val="en-US"/>
        </w:rPr>
      </w:pPr>
      <w:r w:rsidRPr="00F11488">
        <w:rPr>
          <w:rFonts w:ascii="Helvetica" w:hAnsi="Helvetica"/>
          <w:sz w:val="22"/>
          <w:szCs w:val="22"/>
          <w:lang w:val="en-US"/>
        </w:rPr>
        <w:t xml:space="preserve"> </w:t>
      </w:r>
    </w:p>
    <w:p w14:paraId="77603D71" w14:textId="272C2889" w:rsidR="00692FF9" w:rsidRPr="00F11488" w:rsidRDefault="00751C1F" w:rsidP="00692FF9">
      <w:pPr>
        <w:rPr>
          <w:rFonts w:ascii="Helvetica" w:hAnsi="Helvetica"/>
          <w:sz w:val="22"/>
          <w:szCs w:val="22"/>
          <w:lang w:val="en-US"/>
        </w:rPr>
      </w:pPr>
      <w:r w:rsidRPr="00751C1F">
        <w:rPr>
          <w:rFonts w:ascii="Helvetica" w:hAnsi="Helvetica"/>
          <w:sz w:val="22"/>
          <w:szCs w:val="22"/>
          <w:lang w:val="en-US"/>
        </w:rPr>
        <w:t>Numerous research has been conducted on the topic, studying different approaches to software visualization, such as Line Representation [1], to the right of the screen of the code editor that shows what the file code looks like, zoomed out.</w:t>
      </w:r>
      <w:r w:rsidR="00692FF9" w:rsidRPr="00F11488">
        <w:rPr>
          <w:rFonts w:ascii="Helvetica" w:hAnsi="Helvetica"/>
          <w:sz w:val="22"/>
          <w:szCs w:val="22"/>
          <w:lang w:val="en-US"/>
        </w:rPr>
        <w:t xml:space="preserve"> A variant of this approach may be seen in many popular text/code editors by default or using plug-ins: for example, in VS Code or Sublime Text. Another visualization technique may be the Summary Representation tool [1] that gives the bird’s eye view on the codebase and allows the end-user (the programmer) to see where and how old each of the components of their system is. Alternatively, even 3D code visualization tools exist, such as Code Park [5], that aim to represent the codebase of a software system in 3-dimensional space for better immersion and comprehensiveness. All these methods and approaches aim to give the programmer a complete picture of what is happening with their code, providing as much simplification as possible. </w:t>
      </w:r>
    </w:p>
    <w:p w14:paraId="4222055F" w14:textId="77777777" w:rsidR="00692FF9" w:rsidRPr="00F11488" w:rsidRDefault="00692FF9" w:rsidP="00692FF9">
      <w:pPr>
        <w:rPr>
          <w:rFonts w:ascii="Helvetica" w:hAnsi="Helvetica"/>
          <w:sz w:val="22"/>
          <w:szCs w:val="22"/>
          <w:lang w:val="en-US"/>
        </w:rPr>
      </w:pPr>
      <w:r w:rsidRPr="00F11488">
        <w:rPr>
          <w:rFonts w:ascii="Helvetica" w:hAnsi="Helvetica"/>
          <w:b/>
          <w:sz w:val="22"/>
          <w:szCs w:val="22"/>
          <w:lang w:val="en-US"/>
        </w:rPr>
        <w:t xml:space="preserve"> </w:t>
      </w:r>
    </w:p>
    <w:p w14:paraId="2E34F37E" w14:textId="77777777" w:rsidR="00692FF9" w:rsidRPr="00F11488" w:rsidRDefault="00692FF9" w:rsidP="00692FF9">
      <w:pPr>
        <w:rPr>
          <w:rFonts w:ascii="Helvetica" w:hAnsi="Helvetica"/>
          <w:b/>
          <w:sz w:val="22"/>
          <w:szCs w:val="22"/>
          <w:lang w:val="en-US"/>
        </w:rPr>
      </w:pPr>
      <w:r w:rsidRPr="00F11488">
        <w:rPr>
          <w:rFonts w:ascii="Helvetica" w:hAnsi="Helvetica"/>
          <w:b/>
          <w:sz w:val="22"/>
          <w:szCs w:val="22"/>
          <w:lang w:val="en-US"/>
        </w:rPr>
        <w:t xml:space="preserve">2.2 Source Code Analysis </w:t>
      </w:r>
    </w:p>
    <w:p w14:paraId="406DE46B" w14:textId="77777777" w:rsidR="00692FF9" w:rsidRPr="00F11488" w:rsidRDefault="00692FF9" w:rsidP="00692FF9">
      <w:pPr>
        <w:rPr>
          <w:rFonts w:ascii="Helvetica" w:hAnsi="Helvetica"/>
          <w:sz w:val="22"/>
          <w:szCs w:val="22"/>
          <w:lang w:val="en-US"/>
        </w:rPr>
      </w:pPr>
      <w:r w:rsidRPr="00F11488">
        <w:rPr>
          <w:rFonts w:ascii="Helvetica" w:hAnsi="Helvetica"/>
          <w:b/>
          <w:sz w:val="22"/>
          <w:szCs w:val="22"/>
          <w:lang w:val="en-US"/>
        </w:rPr>
        <w:t xml:space="preserve"> </w:t>
      </w:r>
      <w:r w:rsidRPr="00F11488">
        <w:rPr>
          <w:rFonts w:ascii="Helvetica" w:hAnsi="Helvetica"/>
          <w:b/>
          <w:sz w:val="22"/>
          <w:szCs w:val="22"/>
          <w:lang w:val="en-US"/>
        </w:rPr>
        <w:tab/>
        <w:t xml:space="preserve"> </w:t>
      </w:r>
    </w:p>
    <w:p w14:paraId="52E0A6D3" w14:textId="74AF559A" w:rsidR="00692FF9" w:rsidRPr="00F11488" w:rsidRDefault="00692FF9" w:rsidP="00692FF9">
      <w:pPr>
        <w:rPr>
          <w:rFonts w:ascii="Helvetica" w:hAnsi="Helvetica"/>
          <w:sz w:val="22"/>
          <w:szCs w:val="22"/>
          <w:lang w:val="en-US"/>
        </w:rPr>
      </w:pPr>
      <w:r w:rsidRPr="00F11488">
        <w:rPr>
          <w:rFonts w:ascii="Helvetica" w:hAnsi="Helvetica"/>
          <w:sz w:val="22"/>
          <w:szCs w:val="22"/>
          <w:lang w:val="en-US"/>
        </w:rPr>
        <w:t xml:space="preserve">Program or Code analysis is automatically analyzing the source code to improve it and/or find where there might be problems with it. </w:t>
      </w:r>
    </w:p>
    <w:p w14:paraId="0F6CD136" w14:textId="77777777" w:rsidR="00692FF9" w:rsidRPr="00F11488" w:rsidRDefault="00692FF9" w:rsidP="00692FF9">
      <w:pPr>
        <w:rPr>
          <w:rFonts w:ascii="Helvetica" w:hAnsi="Helvetica"/>
          <w:sz w:val="22"/>
          <w:szCs w:val="22"/>
          <w:lang w:val="en-US"/>
        </w:rPr>
      </w:pPr>
      <w:r w:rsidRPr="00F11488">
        <w:rPr>
          <w:rFonts w:ascii="Helvetica" w:hAnsi="Helvetica"/>
          <w:sz w:val="22"/>
          <w:szCs w:val="22"/>
          <w:lang w:val="en-US"/>
        </w:rPr>
        <w:t xml:space="preserve"> </w:t>
      </w:r>
    </w:p>
    <w:p w14:paraId="5CA2AEF3" w14:textId="0573DC33" w:rsidR="00692FF9" w:rsidRPr="00F11488" w:rsidRDefault="00692FF9" w:rsidP="00692FF9">
      <w:pPr>
        <w:rPr>
          <w:rFonts w:ascii="Helvetica" w:hAnsi="Helvetica"/>
          <w:sz w:val="22"/>
          <w:szCs w:val="22"/>
          <w:lang w:val="en-US"/>
        </w:rPr>
      </w:pPr>
      <w:r w:rsidRPr="00F11488">
        <w:rPr>
          <w:rFonts w:ascii="Helvetica" w:hAnsi="Helvetica"/>
          <w:sz w:val="22"/>
          <w:szCs w:val="22"/>
          <w:lang w:val="en-US"/>
        </w:rPr>
        <w:t xml:space="preserve">These analyzers are utility programs that optimize the program source code and find potential bugs and vulnerabilities. These utilities automatically traverse the codebase in search of fundamental non-runtime errors or provide help writing better code. The former, in the case of Dart, is a fully functional utility maintained by the Google team to make it easier for the end-user to search for errors and bugs statically at the stage of Compilation. The latter is known as Linters and help people comply with the set of strictly defined rules such as Effective Dart. They analyze the AST and find parts of code that do not meet the standards. </w:t>
      </w:r>
    </w:p>
    <w:p w14:paraId="681E922B" w14:textId="77777777" w:rsidR="00692FF9" w:rsidRPr="00F11488" w:rsidRDefault="00692FF9" w:rsidP="00692FF9">
      <w:pPr>
        <w:rPr>
          <w:rFonts w:ascii="Helvetica" w:hAnsi="Helvetica"/>
          <w:sz w:val="22"/>
          <w:szCs w:val="22"/>
          <w:lang w:val="en-US"/>
        </w:rPr>
      </w:pPr>
      <w:r w:rsidRPr="00F11488">
        <w:rPr>
          <w:rFonts w:ascii="Helvetica" w:hAnsi="Helvetica"/>
          <w:sz w:val="22"/>
          <w:szCs w:val="22"/>
          <w:lang w:val="en-US"/>
        </w:rPr>
        <w:t xml:space="preserve"> </w:t>
      </w:r>
    </w:p>
    <w:p w14:paraId="77DA590E" w14:textId="5EB57F44" w:rsidR="00692FF9" w:rsidRPr="00F11488" w:rsidRDefault="00692FF9" w:rsidP="00692FF9">
      <w:pPr>
        <w:rPr>
          <w:rFonts w:ascii="Helvetica" w:hAnsi="Helvetica"/>
          <w:sz w:val="22"/>
          <w:szCs w:val="22"/>
          <w:lang w:val="en-US"/>
        </w:rPr>
      </w:pPr>
      <w:r w:rsidRPr="00F11488">
        <w:rPr>
          <w:rFonts w:ascii="Helvetica" w:hAnsi="Helvetica"/>
          <w:sz w:val="22"/>
          <w:szCs w:val="22"/>
          <w:lang w:val="en-US"/>
        </w:rPr>
        <w:t xml:space="preserve">Program analysis is not only about finding where the problem lies but also the auto-correction problem. For example, if a programmer does not like the enforced curly braces in our code, our tool can be utilized to automatically find the place where it is found in the codebase and then perform a simple code transformation to eliminate the manual labor. Another use-case is to move variables that do not change throughout the whole execution of a loop out of it [6]. </w:t>
      </w:r>
    </w:p>
    <w:p w14:paraId="0E975B56" w14:textId="77777777" w:rsidR="00692FF9" w:rsidRPr="00F11488" w:rsidRDefault="00692FF9" w:rsidP="00692FF9">
      <w:pPr>
        <w:rPr>
          <w:rFonts w:ascii="Helvetica" w:hAnsi="Helvetica"/>
          <w:sz w:val="22"/>
          <w:szCs w:val="22"/>
          <w:lang w:val="en-US"/>
        </w:rPr>
      </w:pPr>
      <w:r w:rsidRPr="00F11488">
        <w:rPr>
          <w:rFonts w:ascii="Helvetica" w:hAnsi="Helvetica"/>
          <w:sz w:val="22"/>
          <w:szCs w:val="22"/>
          <w:lang w:val="en-US"/>
        </w:rPr>
        <w:t xml:space="preserve"> </w:t>
      </w:r>
    </w:p>
    <w:p w14:paraId="5F979F6C" w14:textId="230A3C56" w:rsidR="00692FF9" w:rsidRPr="00F11488" w:rsidRDefault="00692FF9" w:rsidP="00692FF9">
      <w:pPr>
        <w:rPr>
          <w:rFonts w:ascii="Helvetica" w:hAnsi="Helvetica"/>
          <w:sz w:val="22"/>
          <w:szCs w:val="22"/>
          <w:lang w:val="en-US"/>
        </w:rPr>
      </w:pPr>
      <w:r w:rsidRPr="00F11488">
        <w:rPr>
          <w:rFonts w:ascii="Helvetica" w:hAnsi="Helvetica"/>
          <w:sz w:val="22"/>
          <w:szCs w:val="22"/>
          <w:lang w:val="en-US"/>
        </w:rPr>
        <w:t xml:space="preserve">In the book “Principles of program analysis,” Nielson </w:t>
      </w:r>
      <w:r w:rsidRPr="00F11488">
        <w:rPr>
          <w:rFonts w:ascii="Helvetica" w:hAnsi="Helvetica"/>
          <w:i/>
          <w:iCs/>
          <w:sz w:val="22"/>
          <w:szCs w:val="22"/>
          <w:lang w:val="en-US"/>
        </w:rPr>
        <w:t>et al.</w:t>
      </w:r>
      <w:r w:rsidRPr="00F11488">
        <w:rPr>
          <w:rFonts w:ascii="Helvetica" w:hAnsi="Helvetica"/>
          <w:sz w:val="22"/>
          <w:szCs w:val="22"/>
          <w:lang w:val="en-US"/>
        </w:rPr>
        <w:t xml:space="preserve"> [6] introduce four main approaches to program analysis: Data Flow Analysis, Constraint Based Analysis, Abstract Interpretation, and Type and Effect Systems. Data Flow analysis is about gathering information about the values computed at multiple points in a computer program. It analyses the data flow in the control flow graph. This analysis allows for optimization facilities. As per constraint-based analysis, it consists of two parts: constraint generation and constraint resolution. Constraint generation outputs a declarative specification of the desired information about the program and resolves it in the second stage [7]. Now, Abstract Analysis is similar and is based on Data Flow Analysis. It abstracts possible values of code chunks without executing the code and is used when actual computation is either impossible or highly expensive. Then, Type and Effect Systems that </w:t>
      </w:r>
      <w:proofErr w:type="gramStart"/>
      <w:r w:rsidRPr="00F11488">
        <w:rPr>
          <w:rFonts w:ascii="Helvetica" w:hAnsi="Helvetica"/>
          <w:sz w:val="22"/>
          <w:szCs w:val="22"/>
          <w:lang w:val="en-US"/>
        </w:rPr>
        <w:t>have  been</w:t>
      </w:r>
      <w:proofErr w:type="gramEnd"/>
      <w:r w:rsidRPr="00F11488">
        <w:rPr>
          <w:rFonts w:ascii="Helvetica" w:hAnsi="Helvetica"/>
          <w:sz w:val="22"/>
          <w:szCs w:val="22"/>
          <w:lang w:val="en-US"/>
        </w:rPr>
        <w:t xml:space="preserve"> developed for functional, imperative, and concurrent languages [9] and used for associating types to programs. Mostly, it controls the supplied and returned types and ensures type safety. It should be noted that the above-mentioned analysis methods are a subset of the existing ones described in the book. The more interested readers can read more about it in “Type and Effect Systems” [9]. </w:t>
      </w:r>
    </w:p>
    <w:p w14:paraId="56CBE061" w14:textId="77777777" w:rsidR="00692FF9" w:rsidRPr="00F11488" w:rsidRDefault="00692FF9" w:rsidP="00692FF9">
      <w:pPr>
        <w:rPr>
          <w:rFonts w:ascii="Helvetica" w:hAnsi="Helvetica"/>
          <w:sz w:val="22"/>
          <w:szCs w:val="22"/>
          <w:lang w:val="en-US"/>
        </w:rPr>
      </w:pPr>
      <w:r w:rsidRPr="00F11488">
        <w:rPr>
          <w:rFonts w:ascii="Helvetica" w:hAnsi="Helvetica"/>
          <w:b/>
          <w:sz w:val="22"/>
          <w:szCs w:val="22"/>
          <w:lang w:val="en-US"/>
        </w:rPr>
        <w:lastRenderedPageBreak/>
        <w:t xml:space="preserve"> </w:t>
      </w:r>
    </w:p>
    <w:p w14:paraId="666BC386" w14:textId="77777777" w:rsidR="00692FF9" w:rsidRPr="00F11488" w:rsidRDefault="00692FF9" w:rsidP="00692FF9">
      <w:pPr>
        <w:rPr>
          <w:rFonts w:ascii="Helvetica" w:hAnsi="Helvetica"/>
          <w:b/>
          <w:sz w:val="22"/>
          <w:szCs w:val="22"/>
          <w:lang w:val="en-US"/>
        </w:rPr>
      </w:pPr>
      <w:r w:rsidRPr="00F11488">
        <w:rPr>
          <w:rFonts w:ascii="Helvetica" w:hAnsi="Helvetica"/>
          <w:b/>
          <w:sz w:val="22"/>
          <w:szCs w:val="22"/>
          <w:lang w:val="en-US"/>
        </w:rPr>
        <w:t xml:space="preserve">2.2.1 Static Analysis </w:t>
      </w:r>
    </w:p>
    <w:p w14:paraId="4F38E729" w14:textId="77777777" w:rsidR="00692FF9" w:rsidRPr="00F11488" w:rsidRDefault="00692FF9" w:rsidP="00692FF9">
      <w:pPr>
        <w:rPr>
          <w:rFonts w:ascii="Helvetica" w:hAnsi="Helvetica"/>
          <w:sz w:val="22"/>
          <w:szCs w:val="22"/>
          <w:lang w:val="en-US"/>
        </w:rPr>
      </w:pPr>
      <w:r w:rsidRPr="00F11488">
        <w:rPr>
          <w:rFonts w:ascii="Helvetica" w:hAnsi="Helvetica"/>
          <w:sz w:val="22"/>
          <w:szCs w:val="22"/>
          <w:lang w:val="en-US"/>
        </w:rPr>
        <w:t xml:space="preserve"> </w:t>
      </w:r>
    </w:p>
    <w:p w14:paraId="5508F6EC" w14:textId="366ADFC0" w:rsidR="00692FF9" w:rsidRPr="00F11488" w:rsidRDefault="00692FF9" w:rsidP="00692FF9">
      <w:pPr>
        <w:rPr>
          <w:rFonts w:ascii="Helvetica" w:hAnsi="Helvetica"/>
          <w:sz w:val="22"/>
          <w:szCs w:val="22"/>
          <w:lang w:val="en-US"/>
        </w:rPr>
      </w:pPr>
      <w:r w:rsidRPr="00F11488">
        <w:rPr>
          <w:rFonts w:ascii="Helvetica" w:hAnsi="Helvetica"/>
          <w:sz w:val="22"/>
          <w:szCs w:val="22"/>
          <w:lang w:val="en-US"/>
        </w:rPr>
        <w:t xml:space="preserve">One of the most important aspects of this work lies in static analysis. A static code analyzer is a program that looks at the code through the prism of the defined set of patterns and looks for bugs, errors, and vulnerabilities compile-time [10]. Analyzers can take compiled to machine code programs as well. </w:t>
      </w:r>
    </w:p>
    <w:p w14:paraId="53F58C35" w14:textId="77777777" w:rsidR="00692FF9" w:rsidRPr="00F11488" w:rsidRDefault="00692FF9" w:rsidP="00692FF9">
      <w:pPr>
        <w:rPr>
          <w:rFonts w:ascii="Helvetica" w:hAnsi="Helvetica"/>
          <w:sz w:val="22"/>
          <w:szCs w:val="22"/>
          <w:lang w:val="en-US"/>
        </w:rPr>
      </w:pPr>
      <w:r w:rsidRPr="00F11488">
        <w:rPr>
          <w:rFonts w:ascii="Helvetica" w:hAnsi="Helvetica"/>
          <w:sz w:val="22"/>
          <w:szCs w:val="22"/>
          <w:lang w:val="en-US"/>
        </w:rPr>
        <w:t xml:space="preserve"> </w:t>
      </w:r>
    </w:p>
    <w:p w14:paraId="0E10AA3E" w14:textId="77777777" w:rsidR="00692FF9" w:rsidRPr="00F11488" w:rsidRDefault="00692FF9" w:rsidP="00692FF9">
      <w:pPr>
        <w:rPr>
          <w:rFonts w:ascii="Helvetica" w:hAnsi="Helvetica"/>
          <w:sz w:val="22"/>
          <w:szCs w:val="22"/>
          <w:lang w:val="en-US"/>
        </w:rPr>
      </w:pPr>
      <w:r w:rsidRPr="00F11488">
        <w:rPr>
          <w:rFonts w:ascii="Helvetica" w:hAnsi="Helvetica"/>
          <w:sz w:val="22"/>
          <w:szCs w:val="22"/>
          <w:lang w:val="en-US"/>
        </w:rPr>
        <w:t xml:space="preserve">Some examples of popular static code analyzers/checkers include Coverity Static Analysis, Fortify, and </w:t>
      </w:r>
      <w:proofErr w:type="spellStart"/>
      <w:r w:rsidRPr="00F11488">
        <w:rPr>
          <w:rFonts w:ascii="Helvetica" w:hAnsi="Helvetica"/>
          <w:sz w:val="22"/>
          <w:szCs w:val="22"/>
          <w:lang w:val="en-US"/>
        </w:rPr>
        <w:t>FindBugs</w:t>
      </w:r>
      <w:proofErr w:type="spellEnd"/>
      <w:r w:rsidRPr="00F11488">
        <w:rPr>
          <w:rFonts w:ascii="Helvetica" w:hAnsi="Helvetica"/>
          <w:sz w:val="22"/>
          <w:szCs w:val="22"/>
          <w:lang w:val="en-US"/>
        </w:rPr>
        <w:t xml:space="preserve"> [10]. </w:t>
      </w:r>
    </w:p>
    <w:p w14:paraId="305FCFF6" w14:textId="77777777" w:rsidR="00692FF9" w:rsidRPr="00F11488" w:rsidRDefault="00692FF9" w:rsidP="00692FF9">
      <w:pPr>
        <w:rPr>
          <w:rFonts w:ascii="Helvetica" w:hAnsi="Helvetica"/>
          <w:sz w:val="22"/>
          <w:szCs w:val="22"/>
          <w:lang w:val="en-US"/>
        </w:rPr>
      </w:pPr>
      <w:r w:rsidRPr="00F11488">
        <w:rPr>
          <w:rFonts w:ascii="Helvetica" w:hAnsi="Helvetica"/>
          <w:sz w:val="22"/>
          <w:szCs w:val="22"/>
          <w:lang w:val="en-US"/>
        </w:rPr>
        <w:t xml:space="preserve"> </w:t>
      </w:r>
    </w:p>
    <w:p w14:paraId="66B9D620" w14:textId="77777777" w:rsidR="00692FF9" w:rsidRPr="00F11488" w:rsidRDefault="00692FF9" w:rsidP="00692FF9">
      <w:pPr>
        <w:rPr>
          <w:rFonts w:ascii="Helvetica" w:hAnsi="Helvetica"/>
          <w:b/>
          <w:sz w:val="22"/>
          <w:szCs w:val="22"/>
          <w:lang w:val="en-US"/>
        </w:rPr>
      </w:pPr>
      <w:r w:rsidRPr="00F11488">
        <w:rPr>
          <w:rFonts w:ascii="Helvetica" w:hAnsi="Helvetica"/>
          <w:b/>
          <w:sz w:val="22"/>
          <w:szCs w:val="22"/>
          <w:lang w:val="en-US"/>
        </w:rPr>
        <w:t xml:space="preserve">2.2.2 Name Resolution &amp; Scope Analysis </w:t>
      </w:r>
    </w:p>
    <w:p w14:paraId="02586797" w14:textId="77777777" w:rsidR="00692FF9" w:rsidRPr="00F11488" w:rsidRDefault="00692FF9" w:rsidP="00692FF9">
      <w:pPr>
        <w:rPr>
          <w:rFonts w:ascii="Helvetica" w:hAnsi="Helvetica"/>
          <w:sz w:val="22"/>
          <w:szCs w:val="22"/>
          <w:lang w:val="en-US"/>
        </w:rPr>
      </w:pPr>
      <w:r w:rsidRPr="00F11488">
        <w:rPr>
          <w:rFonts w:ascii="Helvetica" w:hAnsi="Helvetica"/>
          <w:b/>
          <w:sz w:val="22"/>
          <w:szCs w:val="22"/>
          <w:lang w:val="en-US"/>
        </w:rPr>
        <w:t xml:space="preserve"> </w:t>
      </w:r>
    </w:p>
    <w:p w14:paraId="4AECDABE" w14:textId="4F6356F9" w:rsidR="00751C1F" w:rsidRDefault="00751C1F" w:rsidP="00692FF9">
      <w:pPr>
        <w:rPr>
          <w:rFonts w:ascii="Helvetica" w:hAnsi="Helvetica"/>
          <w:sz w:val="22"/>
          <w:szCs w:val="22"/>
          <w:lang w:val="en-US"/>
        </w:rPr>
      </w:pPr>
      <w:r w:rsidRPr="00751C1F">
        <w:rPr>
          <w:rFonts w:ascii="Helvetica" w:hAnsi="Helvetica"/>
          <w:sz w:val="22"/>
          <w:szCs w:val="22"/>
          <w:lang w:val="en-US"/>
        </w:rPr>
        <w:t xml:space="preserve">Name resolution and scope analysis play a crucial role in the process of code visualization and analysis. Accurately resolving variable names and understanding the scoping rules of the programming language are essential for providing an accurate and comprehensive representation of the codebase. </w:t>
      </w:r>
      <w:proofErr w:type="spellStart"/>
      <w:r w:rsidRPr="00751C1F">
        <w:rPr>
          <w:rFonts w:ascii="Helvetica" w:hAnsi="Helvetica"/>
          <w:sz w:val="22"/>
          <w:szCs w:val="22"/>
          <w:lang w:val="en-US"/>
        </w:rPr>
        <w:t>Hovemeyer</w:t>
      </w:r>
      <w:proofErr w:type="spellEnd"/>
      <w:r w:rsidRPr="00751C1F">
        <w:rPr>
          <w:rFonts w:ascii="Helvetica" w:hAnsi="Helvetica"/>
          <w:sz w:val="22"/>
          <w:szCs w:val="22"/>
          <w:lang w:val="en-US"/>
        </w:rPr>
        <w:t xml:space="preserve"> and Pugh [</w:t>
      </w:r>
      <w:r>
        <w:rPr>
          <w:rFonts w:ascii="Helvetica" w:hAnsi="Helvetica"/>
          <w:sz w:val="22"/>
          <w:szCs w:val="22"/>
          <w:lang w:val="en-US"/>
        </w:rPr>
        <w:t>16]</w:t>
      </w:r>
      <w:r w:rsidRPr="00751C1F">
        <w:rPr>
          <w:rFonts w:ascii="Helvetica" w:hAnsi="Helvetica"/>
          <w:sz w:val="22"/>
          <w:szCs w:val="22"/>
          <w:lang w:val="en-US"/>
        </w:rPr>
        <w:t xml:space="preserve"> discuss the importance of static analysis tools in detecting potential issues in software projects. Although </w:t>
      </w:r>
      <w:proofErr w:type="spellStart"/>
      <w:r w:rsidRPr="00751C1F">
        <w:rPr>
          <w:rFonts w:ascii="Helvetica" w:hAnsi="Helvetica"/>
          <w:sz w:val="22"/>
          <w:szCs w:val="22"/>
          <w:lang w:val="en-US"/>
        </w:rPr>
        <w:t>DartBoard</w:t>
      </w:r>
      <w:proofErr w:type="spellEnd"/>
      <w:r w:rsidRPr="00751C1F">
        <w:rPr>
          <w:rFonts w:ascii="Helvetica" w:hAnsi="Helvetica"/>
          <w:sz w:val="22"/>
          <w:szCs w:val="22"/>
          <w:lang w:val="en-US"/>
        </w:rPr>
        <w:t xml:space="preserve"> is not specifically aimed at finding bugs, the principles of accurate name resolution and scope analysis can still be applied to improve the overall quality of code visualization and analysis offered by the tool. By ensuring precise name resolution and understanding the scoping rules in the Dart/Flutter programming language, </w:t>
      </w:r>
      <w:proofErr w:type="spellStart"/>
      <w:r w:rsidRPr="00751C1F">
        <w:rPr>
          <w:rFonts w:ascii="Helvetica" w:hAnsi="Helvetica"/>
          <w:sz w:val="22"/>
          <w:szCs w:val="22"/>
          <w:lang w:val="en-US"/>
        </w:rPr>
        <w:t>DartBoard</w:t>
      </w:r>
      <w:proofErr w:type="spellEnd"/>
      <w:r w:rsidRPr="00751C1F">
        <w:rPr>
          <w:rFonts w:ascii="Helvetica" w:hAnsi="Helvetica"/>
          <w:sz w:val="22"/>
          <w:szCs w:val="22"/>
          <w:lang w:val="en-US"/>
        </w:rPr>
        <w:t xml:space="preserve"> can provide valuable insights and aid developers in navigating and understanding the codebase more efficiently.</w:t>
      </w:r>
    </w:p>
    <w:p w14:paraId="3B2A877C" w14:textId="77777777" w:rsidR="00751C1F" w:rsidRDefault="00751C1F" w:rsidP="00692FF9">
      <w:pPr>
        <w:rPr>
          <w:rFonts w:ascii="Helvetica" w:hAnsi="Helvetica"/>
          <w:sz w:val="22"/>
          <w:szCs w:val="22"/>
          <w:lang w:val="en-US"/>
        </w:rPr>
      </w:pPr>
    </w:p>
    <w:p w14:paraId="148AB6CB" w14:textId="14CE5703" w:rsidR="00692FF9" w:rsidRPr="00F11488" w:rsidRDefault="00692FF9" w:rsidP="00692FF9">
      <w:pPr>
        <w:rPr>
          <w:rFonts w:ascii="Helvetica" w:hAnsi="Helvetica"/>
          <w:sz w:val="22"/>
          <w:szCs w:val="22"/>
          <w:lang w:val="en-US"/>
        </w:rPr>
      </w:pPr>
      <w:r w:rsidRPr="00F11488">
        <w:rPr>
          <w:rFonts w:ascii="Helvetica" w:hAnsi="Helvetica"/>
          <w:sz w:val="22"/>
          <w:szCs w:val="22"/>
          <w:lang w:val="en-US"/>
        </w:rPr>
        <w:t xml:space="preserve">Name resolution is one of the most important features of this thesis project. In essence, name resolution is the process of finding and binding a variable in the code to its declaration in the same codebase. The declaration may be located anywhere in the project: from same-file declaration to being in another directory within the same project structure. The algorithm of name resolution should work for all these cases. </w:t>
      </w:r>
    </w:p>
    <w:p w14:paraId="2893404C" w14:textId="77777777" w:rsidR="00692FF9" w:rsidRPr="00F11488" w:rsidRDefault="00692FF9" w:rsidP="00692FF9">
      <w:pPr>
        <w:rPr>
          <w:rFonts w:ascii="Helvetica" w:hAnsi="Helvetica"/>
          <w:sz w:val="22"/>
          <w:szCs w:val="22"/>
          <w:lang w:val="en-US"/>
        </w:rPr>
      </w:pPr>
      <w:r w:rsidRPr="00F11488">
        <w:rPr>
          <w:rFonts w:ascii="Helvetica" w:hAnsi="Helvetica"/>
          <w:sz w:val="22"/>
          <w:szCs w:val="22"/>
          <w:lang w:val="en-US"/>
        </w:rPr>
        <w:t xml:space="preserve"> </w:t>
      </w:r>
    </w:p>
    <w:p w14:paraId="34167715" w14:textId="7A561479" w:rsidR="00692FF9" w:rsidRPr="00F11488" w:rsidRDefault="00692FF9" w:rsidP="00692FF9">
      <w:pPr>
        <w:rPr>
          <w:rFonts w:ascii="Helvetica" w:hAnsi="Helvetica"/>
          <w:sz w:val="22"/>
          <w:szCs w:val="22"/>
          <w:lang w:val="en-US"/>
        </w:rPr>
      </w:pPr>
      <w:r w:rsidRPr="00F11488">
        <w:rPr>
          <w:rFonts w:ascii="Helvetica" w:hAnsi="Helvetica"/>
          <w:sz w:val="22"/>
          <w:szCs w:val="22"/>
          <w:lang w:val="en-US"/>
        </w:rPr>
        <w:t xml:space="preserve">In their research “A Theory of Name Resolution,” </w:t>
      </w:r>
      <w:proofErr w:type="spellStart"/>
      <w:r w:rsidRPr="00F11488">
        <w:rPr>
          <w:rFonts w:ascii="Helvetica" w:hAnsi="Helvetica"/>
          <w:sz w:val="22"/>
          <w:szCs w:val="22"/>
          <w:lang w:val="en-US"/>
        </w:rPr>
        <w:t>Neron</w:t>
      </w:r>
      <w:proofErr w:type="spellEnd"/>
      <w:r w:rsidRPr="00F11488">
        <w:rPr>
          <w:rFonts w:ascii="Helvetica" w:hAnsi="Helvetica"/>
          <w:sz w:val="22"/>
          <w:szCs w:val="22"/>
          <w:lang w:val="en-US"/>
        </w:rPr>
        <w:t xml:space="preserve"> </w:t>
      </w:r>
      <w:r w:rsidRPr="00F11488">
        <w:rPr>
          <w:rFonts w:ascii="Helvetica" w:hAnsi="Helvetica"/>
          <w:i/>
          <w:iCs/>
          <w:sz w:val="22"/>
          <w:szCs w:val="22"/>
          <w:lang w:val="en-US"/>
        </w:rPr>
        <w:t>et al.</w:t>
      </w:r>
      <w:r w:rsidRPr="00F11488">
        <w:rPr>
          <w:rFonts w:ascii="Helvetica" w:hAnsi="Helvetica"/>
          <w:sz w:val="22"/>
          <w:szCs w:val="22"/>
          <w:lang w:val="en-US"/>
        </w:rPr>
        <w:t xml:space="preserve"> [11] discuss a language-independent theorization of name binding and resolution that would be fit for a modern programming language that has complicated rules of scoping. </w:t>
      </w:r>
    </w:p>
    <w:p w14:paraId="5CE32171" w14:textId="77777777" w:rsidR="00692FF9" w:rsidRPr="00F11488" w:rsidRDefault="00692FF9" w:rsidP="00692FF9">
      <w:pPr>
        <w:rPr>
          <w:rFonts w:ascii="Helvetica" w:hAnsi="Helvetica"/>
          <w:sz w:val="22"/>
          <w:szCs w:val="22"/>
          <w:lang w:val="en-US"/>
        </w:rPr>
      </w:pPr>
      <w:r w:rsidRPr="00F11488">
        <w:rPr>
          <w:rFonts w:ascii="Helvetica" w:hAnsi="Helvetica"/>
          <w:sz w:val="22"/>
          <w:szCs w:val="22"/>
          <w:lang w:val="en-US"/>
        </w:rPr>
        <w:t xml:space="preserve"> </w:t>
      </w:r>
    </w:p>
    <w:p w14:paraId="1086CA77" w14:textId="24401915" w:rsidR="00692FF9" w:rsidRPr="00F11488" w:rsidRDefault="00692FF9" w:rsidP="00692FF9">
      <w:pPr>
        <w:rPr>
          <w:rFonts w:ascii="Helvetica" w:hAnsi="Helvetica"/>
          <w:sz w:val="22"/>
          <w:szCs w:val="22"/>
          <w:lang w:val="en-US"/>
        </w:rPr>
      </w:pPr>
      <w:r w:rsidRPr="00F11488">
        <w:rPr>
          <w:rFonts w:ascii="Helvetica" w:hAnsi="Helvetica"/>
          <w:sz w:val="22"/>
          <w:szCs w:val="22"/>
          <w:lang w:val="en-US"/>
        </w:rPr>
        <w:t xml:space="preserve">The authors specified two stages to name resolution: scope-graph construction and the resolution process. In the scope-graph construction step, using the predefined set of rules specific to the target language, the scope graph is constructed from the AST of the source. Then, using the “language-independent resolution” process, the scope graph is resolved [11]. </w:t>
      </w:r>
    </w:p>
    <w:p w14:paraId="1E11E59D" w14:textId="77777777" w:rsidR="00692FF9" w:rsidRPr="00F11488" w:rsidRDefault="00692FF9" w:rsidP="00692FF9">
      <w:pPr>
        <w:rPr>
          <w:rFonts w:ascii="Helvetica" w:hAnsi="Helvetica"/>
          <w:sz w:val="22"/>
          <w:szCs w:val="22"/>
          <w:lang w:val="en-US"/>
        </w:rPr>
      </w:pPr>
      <w:r w:rsidRPr="00F11488">
        <w:rPr>
          <w:rFonts w:ascii="Helvetica" w:hAnsi="Helvetica"/>
          <w:sz w:val="22"/>
          <w:szCs w:val="22"/>
          <w:lang w:val="en-US"/>
        </w:rPr>
        <w:t xml:space="preserve"> </w:t>
      </w:r>
    </w:p>
    <w:p w14:paraId="2FA27C39" w14:textId="1FD3E2F8" w:rsidR="00692FF9" w:rsidRPr="00F11488" w:rsidRDefault="00692FF9" w:rsidP="00692FF9">
      <w:pPr>
        <w:rPr>
          <w:rFonts w:ascii="Helvetica" w:hAnsi="Helvetica"/>
          <w:sz w:val="22"/>
          <w:szCs w:val="22"/>
          <w:lang w:val="en-US"/>
        </w:rPr>
      </w:pPr>
      <w:r w:rsidRPr="00F11488">
        <w:rPr>
          <w:rFonts w:ascii="Helvetica" w:hAnsi="Helvetica"/>
          <w:sz w:val="22"/>
          <w:szCs w:val="22"/>
          <w:lang w:val="en-US"/>
        </w:rPr>
        <w:t xml:space="preserve">One other important process that the authors have formalized is “rename refactoring” [11]. It is about the refactoring process that will help us with code and markup generation in future chapters. </w:t>
      </w:r>
    </w:p>
    <w:p w14:paraId="0784556D" w14:textId="77777777" w:rsidR="00692FF9" w:rsidRPr="00F11488" w:rsidRDefault="00692FF9" w:rsidP="00692FF9">
      <w:pPr>
        <w:rPr>
          <w:rFonts w:ascii="Helvetica" w:hAnsi="Helvetica"/>
          <w:sz w:val="22"/>
          <w:szCs w:val="22"/>
          <w:lang w:val="en-US"/>
        </w:rPr>
      </w:pPr>
      <w:r w:rsidRPr="00F11488">
        <w:rPr>
          <w:rFonts w:ascii="Helvetica" w:hAnsi="Helvetica"/>
          <w:sz w:val="22"/>
          <w:szCs w:val="22"/>
          <w:lang w:val="en-US"/>
        </w:rPr>
        <w:t xml:space="preserve"> </w:t>
      </w:r>
    </w:p>
    <w:p w14:paraId="7ACDEB58" w14:textId="77777777" w:rsidR="00692FF9" w:rsidRPr="00F11488" w:rsidRDefault="00692FF9" w:rsidP="00692FF9">
      <w:pPr>
        <w:rPr>
          <w:rFonts w:ascii="Helvetica" w:hAnsi="Helvetica"/>
          <w:sz w:val="22"/>
          <w:szCs w:val="22"/>
          <w:lang w:val="en-US"/>
        </w:rPr>
      </w:pPr>
      <w:r w:rsidRPr="00F11488">
        <w:rPr>
          <w:rFonts w:ascii="Helvetica" w:hAnsi="Helvetica"/>
          <w:sz w:val="22"/>
          <w:szCs w:val="22"/>
          <w:lang w:val="en-US"/>
        </w:rPr>
        <w:t xml:space="preserve">Scoping analysis will also allow us to implement the collapsing of source code blocks which is one of the Formal Requirements for the thesis project. </w:t>
      </w:r>
    </w:p>
    <w:p w14:paraId="48CA8A60" w14:textId="77777777" w:rsidR="00692FF9" w:rsidRPr="00F11488" w:rsidRDefault="00692FF9" w:rsidP="00692FF9">
      <w:pPr>
        <w:rPr>
          <w:rFonts w:ascii="Helvetica" w:hAnsi="Helvetica"/>
          <w:sz w:val="22"/>
          <w:szCs w:val="22"/>
          <w:lang w:val="en-US"/>
        </w:rPr>
      </w:pPr>
      <w:r w:rsidRPr="00F11488">
        <w:rPr>
          <w:rFonts w:ascii="Helvetica" w:hAnsi="Helvetica"/>
          <w:b/>
          <w:sz w:val="22"/>
          <w:szCs w:val="22"/>
          <w:lang w:val="en-US"/>
        </w:rPr>
        <w:t xml:space="preserve"> </w:t>
      </w:r>
    </w:p>
    <w:p w14:paraId="1D2B6503" w14:textId="77777777" w:rsidR="00692FF9" w:rsidRPr="00F11488" w:rsidRDefault="00692FF9" w:rsidP="00692FF9">
      <w:pPr>
        <w:rPr>
          <w:rFonts w:ascii="Helvetica" w:hAnsi="Helvetica"/>
          <w:b/>
          <w:sz w:val="22"/>
          <w:szCs w:val="22"/>
          <w:lang w:val="en-US"/>
        </w:rPr>
      </w:pPr>
      <w:r w:rsidRPr="00F11488">
        <w:rPr>
          <w:rFonts w:ascii="Helvetica" w:hAnsi="Helvetica"/>
          <w:b/>
          <w:sz w:val="22"/>
          <w:szCs w:val="22"/>
          <w:lang w:val="en-US"/>
        </w:rPr>
        <w:t xml:space="preserve">2.3 Source Code Visualization  </w:t>
      </w:r>
    </w:p>
    <w:p w14:paraId="24CED94A" w14:textId="77777777" w:rsidR="00692FF9" w:rsidRPr="00F11488" w:rsidRDefault="00692FF9" w:rsidP="00692FF9">
      <w:pPr>
        <w:rPr>
          <w:rFonts w:ascii="Helvetica" w:hAnsi="Helvetica"/>
          <w:sz w:val="22"/>
          <w:szCs w:val="22"/>
          <w:lang w:val="en-US"/>
        </w:rPr>
      </w:pPr>
      <w:r w:rsidRPr="00F11488">
        <w:rPr>
          <w:rFonts w:ascii="Helvetica" w:hAnsi="Helvetica"/>
          <w:sz w:val="22"/>
          <w:szCs w:val="22"/>
          <w:lang w:val="en-US"/>
        </w:rPr>
        <w:t xml:space="preserve"> </w:t>
      </w:r>
    </w:p>
    <w:p w14:paraId="1DB3ECCD" w14:textId="77777777" w:rsidR="00821811" w:rsidRDefault="00821811" w:rsidP="00692FF9">
      <w:pPr>
        <w:rPr>
          <w:rFonts w:ascii="Helvetica" w:hAnsi="Helvetica"/>
          <w:sz w:val="22"/>
          <w:szCs w:val="22"/>
          <w:lang w:val="en-US"/>
        </w:rPr>
      </w:pPr>
      <w:r w:rsidRPr="00821811">
        <w:rPr>
          <w:rFonts w:ascii="Helvetica" w:hAnsi="Helvetica"/>
          <w:sz w:val="22"/>
          <w:szCs w:val="22"/>
          <w:lang w:val="en-US"/>
        </w:rPr>
        <w:t>Understanding the structure and intricacies of a software project is a critical aspect of modern software development. Traditional text editors, although useful for editing plain text, are not equipped to handle the complexity of code in large-scale projects. Therefore, source code visualization is a vital component for any Integrated Development Environment (IDE) system. It enables developers to analyze and represent code in an accessible, user-friendly manner, improving the overall workflow and efficiency of the development process.</w:t>
      </w:r>
    </w:p>
    <w:p w14:paraId="439A86CD" w14:textId="77777777" w:rsidR="00821811" w:rsidRDefault="00821811" w:rsidP="00821811">
      <w:pPr>
        <w:rPr>
          <w:rFonts w:ascii="Helvetica" w:hAnsi="Helvetica"/>
          <w:sz w:val="22"/>
          <w:szCs w:val="22"/>
          <w:lang w:val="en-US"/>
        </w:rPr>
      </w:pPr>
    </w:p>
    <w:p w14:paraId="2660C70A" w14:textId="17EF25AE" w:rsidR="00821811" w:rsidRPr="00821811" w:rsidRDefault="00821811" w:rsidP="00821811">
      <w:pPr>
        <w:pStyle w:val="a6"/>
        <w:numPr>
          <w:ilvl w:val="2"/>
          <w:numId w:val="21"/>
        </w:numPr>
        <w:rPr>
          <w:rFonts w:ascii="Helvetica" w:hAnsi="Helvetica"/>
          <w:b/>
          <w:bCs/>
          <w:sz w:val="22"/>
          <w:szCs w:val="22"/>
          <w:lang w:val="en-US"/>
        </w:rPr>
      </w:pPr>
      <w:r w:rsidRPr="00821811">
        <w:rPr>
          <w:rFonts w:ascii="Helvetica" w:hAnsi="Helvetica"/>
          <w:b/>
          <w:bCs/>
          <w:sz w:val="22"/>
          <w:szCs w:val="22"/>
          <w:lang w:val="en-US"/>
        </w:rPr>
        <w:lastRenderedPageBreak/>
        <w:t>The Essence of Source Code Visualization</w:t>
      </w:r>
    </w:p>
    <w:p w14:paraId="159D85F1" w14:textId="77777777" w:rsidR="00821811" w:rsidRDefault="00821811" w:rsidP="00692FF9">
      <w:pPr>
        <w:rPr>
          <w:rFonts w:ascii="Helvetica" w:hAnsi="Helvetica"/>
          <w:sz w:val="22"/>
          <w:szCs w:val="22"/>
          <w:lang w:val="en-US"/>
        </w:rPr>
      </w:pPr>
    </w:p>
    <w:p w14:paraId="164EA6E0" w14:textId="77777777" w:rsidR="00821811" w:rsidRDefault="00821811" w:rsidP="00821811">
      <w:pPr>
        <w:rPr>
          <w:rFonts w:ascii="Helvetica" w:hAnsi="Helvetica"/>
          <w:sz w:val="22"/>
          <w:szCs w:val="22"/>
          <w:lang w:val="en-US"/>
        </w:rPr>
      </w:pPr>
      <w:r w:rsidRPr="00821811">
        <w:rPr>
          <w:rFonts w:ascii="Helvetica" w:hAnsi="Helvetica"/>
          <w:sz w:val="22"/>
          <w:szCs w:val="22"/>
          <w:lang w:val="en-US"/>
        </w:rPr>
        <w:t>Source Code Visualization is the process of analyzing a program's structure and representing it visually, either graphically or textually [3]. This visualization facilitates a more profound understanding of the codebase, enabling developers to navigate and manage the project more effectively. There are two primary types of information that must be analyzed and accounted for in source code visualization:</w:t>
      </w:r>
    </w:p>
    <w:p w14:paraId="01BF82CF" w14:textId="77777777" w:rsidR="00821811" w:rsidRDefault="00821811" w:rsidP="00821811">
      <w:pPr>
        <w:rPr>
          <w:rFonts w:ascii="Helvetica" w:hAnsi="Helvetica"/>
          <w:sz w:val="22"/>
          <w:szCs w:val="22"/>
          <w:lang w:val="en-US"/>
        </w:rPr>
      </w:pPr>
    </w:p>
    <w:p w14:paraId="5100FC90" w14:textId="2AF8A256" w:rsidR="00692FF9" w:rsidRDefault="00821811" w:rsidP="00821811">
      <w:pPr>
        <w:pStyle w:val="a6"/>
        <w:numPr>
          <w:ilvl w:val="0"/>
          <w:numId w:val="14"/>
        </w:numPr>
        <w:rPr>
          <w:rFonts w:ascii="Helvetica" w:hAnsi="Helvetica"/>
          <w:sz w:val="22"/>
          <w:szCs w:val="22"/>
          <w:lang w:val="en-US"/>
        </w:rPr>
      </w:pPr>
      <w:r w:rsidRPr="00821811">
        <w:rPr>
          <w:rFonts w:ascii="Helvetica" w:hAnsi="Helvetica"/>
          <w:sz w:val="22"/>
          <w:szCs w:val="22"/>
          <w:lang w:val="en-US"/>
        </w:rPr>
        <w:t>Syntactic: This type of analysis focuses on the surface-level aspects of the source code, such as syntax highlighting for keywords, function definition pop-ups, and more [2].</w:t>
      </w:r>
      <w:r w:rsidR="00692FF9" w:rsidRPr="00821811">
        <w:rPr>
          <w:rFonts w:ascii="Helvetica" w:hAnsi="Helvetica"/>
          <w:sz w:val="22"/>
          <w:szCs w:val="22"/>
          <w:lang w:val="en-US"/>
        </w:rPr>
        <w:t xml:space="preserve">  </w:t>
      </w:r>
    </w:p>
    <w:p w14:paraId="37762B1C" w14:textId="77777777" w:rsidR="00821811" w:rsidRPr="00821811" w:rsidRDefault="00821811" w:rsidP="00821811">
      <w:pPr>
        <w:rPr>
          <w:rFonts w:ascii="Helvetica" w:hAnsi="Helvetica"/>
          <w:sz w:val="22"/>
          <w:szCs w:val="22"/>
          <w:lang w:val="en-US"/>
        </w:rPr>
      </w:pPr>
    </w:p>
    <w:p w14:paraId="2DE6053E" w14:textId="036B9C7E" w:rsidR="00692FF9" w:rsidRPr="00821811" w:rsidRDefault="00821811" w:rsidP="00821811">
      <w:pPr>
        <w:pStyle w:val="a6"/>
        <w:numPr>
          <w:ilvl w:val="0"/>
          <w:numId w:val="14"/>
        </w:numPr>
        <w:rPr>
          <w:rFonts w:ascii="Helvetica" w:hAnsi="Helvetica"/>
          <w:sz w:val="22"/>
          <w:szCs w:val="22"/>
        </w:rPr>
      </w:pPr>
      <w:r w:rsidRPr="00821811">
        <w:rPr>
          <w:rFonts w:ascii="Helvetica" w:hAnsi="Helvetica"/>
          <w:sz w:val="22"/>
          <w:szCs w:val="22"/>
          <w:lang w:val="en-US"/>
        </w:rPr>
        <w:t>Semantic: A deeper analysis that considers the meaning and context of the entities within the source code. It includes name resolutions, scopes, and other contextual information [2].</w:t>
      </w:r>
      <w:r w:rsidR="00692FF9" w:rsidRPr="00821811">
        <w:rPr>
          <w:rFonts w:ascii="Helvetica" w:hAnsi="Helvetica"/>
          <w:sz w:val="22"/>
          <w:szCs w:val="22"/>
        </w:rPr>
        <w:t xml:space="preserve"> </w:t>
      </w:r>
    </w:p>
    <w:p w14:paraId="6C63E8B2" w14:textId="77777777" w:rsidR="00692FF9" w:rsidRPr="00F11488" w:rsidRDefault="00692FF9" w:rsidP="00692FF9">
      <w:pPr>
        <w:rPr>
          <w:rFonts w:ascii="Helvetica" w:hAnsi="Helvetica"/>
          <w:sz w:val="22"/>
          <w:szCs w:val="22"/>
        </w:rPr>
      </w:pPr>
      <w:r w:rsidRPr="00F11488">
        <w:rPr>
          <w:rFonts w:ascii="Helvetica" w:hAnsi="Helvetica"/>
          <w:sz w:val="22"/>
          <w:szCs w:val="22"/>
        </w:rPr>
        <w:t xml:space="preserve"> </w:t>
      </w:r>
    </w:p>
    <w:p w14:paraId="158673D1" w14:textId="77777777" w:rsidR="00821811" w:rsidRPr="00821811" w:rsidRDefault="00821811" w:rsidP="00821811">
      <w:pPr>
        <w:rPr>
          <w:rFonts w:ascii="Helvetica" w:hAnsi="Helvetica"/>
          <w:sz w:val="22"/>
          <w:szCs w:val="22"/>
          <w:lang w:val="en-US"/>
        </w:rPr>
      </w:pPr>
      <w:r w:rsidRPr="00821811">
        <w:rPr>
          <w:rFonts w:ascii="Helvetica" w:hAnsi="Helvetica"/>
          <w:sz w:val="22"/>
          <w:szCs w:val="22"/>
          <w:lang w:val="en-US"/>
        </w:rPr>
        <w:t>In addition to these two aspects, visualizing the system's architecture is essential for gaining a comprehensive understanding of the project. Tools and techniques like architecture diagrams, dependency graphs, and UML diagrams [2] can provide valuable insights into the project's structure and interconnected components.</w:t>
      </w:r>
    </w:p>
    <w:p w14:paraId="6215CD00" w14:textId="77777777" w:rsidR="00821811" w:rsidRPr="00821811" w:rsidRDefault="00821811" w:rsidP="00821811">
      <w:pPr>
        <w:rPr>
          <w:rFonts w:ascii="Helvetica" w:hAnsi="Helvetica"/>
          <w:sz w:val="22"/>
          <w:szCs w:val="22"/>
          <w:lang w:val="en-US"/>
        </w:rPr>
      </w:pPr>
    </w:p>
    <w:p w14:paraId="761A9C04" w14:textId="27DAA090" w:rsidR="00692FF9" w:rsidRPr="00F11488" w:rsidRDefault="00821811" w:rsidP="00692FF9">
      <w:pPr>
        <w:rPr>
          <w:rFonts w:ascii="Helvetica" w:hAnsi="Helvetica"/>
          <w:sz w:val="22"/>
          <w:szCs w:val="22"/>
          <w:lang w:val="en-US"/>
        </w:rPr>
      </w:pPr>
      <w:r w:rsidRPr="00821811">
        <w:rPr>
          <w:rFonts w:ascii="Helvetica" w:hAnsi="Helvetica"/>
          <w:sz w:val="22"/>
          <w:szCs w:val="22"/>
          <w:lang w:val="en-US"/>
        </w:rPr>
        <w:t>Popular tools often employ a combination of textual and graphical visualization methods to deliver a versatile and efficient development environment.</w:t>
      </w:r>
      <w:r w:rsidR="00692FF9" w:rsidRPr="00F11488">
        <w:rPr>
          <w:rFonts w:ascii="Helvetica" w:hAnsi="Helvetica"/>
          <w:sz w:val="22"/>
          <w:szCs w:val="22"/>
          <w:lang w:val="en-US"/>
        </w:rPr>
        <w:t xml:space="preserve"> </w:t>
      </w:r>
    </w:p>
    <w:p w14:paraId="75E04727" w14:textId="77777777" w:rsidR="00692FF9" w:rsidRPr="00F11488" w:rsidRDefault="00692FF9" w:rsidP="00692FF9">
      <w:pPr>
        <w:rPr>
          <w:rFonts w:ascii="Helvetica" w:hAnsi="Helvetica"/>
          <w:sz w:val="22"/>
          <w:szCs w:val="22"/>
          <w:lang w:val="en-US"/>
        </w:rPr>
      </w:pPr>
      <w:r w:rsidRPr="00F11488">
        <w:rPr>
          <w:rFonts w:ascii="Helvetica" w:hAnsi="Helvetica"/>
          <w:sz w:val="22"/>
          <w:szCs w:val="22"/>
          <w:lang w:val="en-US"/>
        </w:rPr>
        <w:t xml:space="preserve"> </w:t>
      </w:r>
    </w:p>
    <w:p w14:paraId="38168D31" w14:textId="77777777" w:rsidR="00692FF9" w:rsidRPr="00F11488" w:rsidRDefault="00692FF9" w:rsidP="00692FF9">
      <w:pPr>
        <w:rPr>
          <w:rFonts w:ascii="Helvetica" w:hAnsi="Helvetica"/>
          <w:b/>
          <w:sz w:val="22"/>
          <w:szCs w:val="22"/>
          <w:lang w:val="en-US"/>
        </w:rPr>
      </w:pPr>
      <w:r w:rsidRPr="00F11488">
        <w:rPr>
          <w:rFonts w:ascii="Helvetica" w:hAnsi="Helvetica"/>
          <w:b/>
          <w:sz w:val="22"/>
          <w:szCs w:val="22"/>
          <w:lang w:val="en-US"/>
        </w:rPr>
        <w:t xml:space="preserve">2.3.1 Program text visualization </w:t>
      </w:r>
    </w:p>
    <w:p w14:paraId="54336B8A" w14:textId="77777777" w:rsidR="00692FF9" w:rsidRPr="00F11488" w:rsidRDefault="00692FF9" w:rsidP="00692FF9">
      <w:pPr>
        <w:rPr>
          <w:rFonts w:ascii="Helvetica" w:hAnsi="Helvetica"/>
          <w:sz w:val="22"/>
          <w:szCs w:val="22"/>
          <w:lang w:val="en-US"/>
        </w:rPr>
      </w:pPr>
      <w:r w:rsidRPr="00F11488">
        <w:rPr>
          <w:rFonts w:ascii="Helvetica" w:hAnsi="Helvetica"/>
          <w:b/>
          <w:sz w:val="22"/>
          <w:szCs w:val="22"/>
          <w:lang w:val="en-US"/>
        </w:rPr>
        <w:t xml:space="preserve"> </w:t>
      </w:r>
    </w:p>
    <w:p w14:paraId="484471AC" w14:textId="77777777" w:rsidR="00821811" w:rsidRPr="00821811" w:rsidRDefault="00821811" w:rsidP="00821811">
      <w:pPr>
        <w:rPr>
          <w:rFonts w:ascii="Helvetica" w:hAnsi="Helvetica"/>
          <w:sz w:val="22"/>
          <w:szCs w:val="22"/>
          <w:lang w:val="en-US"/>
        </w:rPr>
      </w:pPr>
      <w:r w:rsidRPr="00821811">
        <w:rPr>
          <w:rFonts w:ascii="Helvetica" w:hAnsi="Helvetica"/>
          <w:sz w:val="22"/>
          <w:szCs w:val="22"/>
          <w:lang w:val="en-US"/>
        </w:rPr>
        <w:t>Program text visualization is concerned with the textual representation of source code [2]. It encompasses features like syntax highlighting, code navigation tools, highlights, and block collapsing that aim to simplify the codebase and make it more comfortable to work with.</w:t>
      </w:r>
    </w:p>
    <w:p w14:paraId="04C9A6F5" w14:textId="77777777" w:rsidR="00821811" w:rsidRPr="00821811" w:rsidRDefault="00821811" w:rsidP="00821811">
      <w:pPr>
        <w:rPr>
          <w:rFonts w:ascii="Helvetica" w:hAnsi="Helvetica"/>
          <w:sz w:val="22"/>
          <w:szCs w:val="22"/>
          <w:lang w:val="en-US"/>
        </w:rPr>
      </w:pPr>
    </w:p>
    <w:p w14:paraId="4716C5D1" w14:textId="77777777" w:rsidR="00821811" w:rsidRPr="00821811" w:rsidRDefault="00821811" w:rsidP="00821811">
      <w:pPr>
        <w:rPr>
          <w:rFonts w:ascii="Helvetica" w:hAnsi="Helvetica"/>
          <w:sz w:val="22"/>
          <w:szCs w:val="22"/>
          <w:lang w:val="en-US"/>
        </w:rPr>
      </w:pPr>
      <w:r w:rsidRPr="00821811">
        <w:rPr>
          <w:rFonts w:ascii="Helvetica" w:hAnsi="Helvetica"/>
          <w:sz w:val="22"/>
          <w:szCs w:val="22"/>
          <w:lang w:val="en-US"/>
        </w:rPr>
        <w:t>This section serves as an introduction to the concepts of source code visualization within the "Literature review" part of your thesis structure. It follows the "Name Resolution &amp; Scope Analysis" section and precedes the "Program text visualization" and "Graphical program visualization" sections.</w:t>
      </w:r>
    </w:p>
    <w:p w14:paraId="0D555432" w14:textId="77777777" w:rsidR="00821811" w:rsidRDefault="00821811" w:rsidP="00692FF9">
      <w:pPr>
        <w:rPr>
          <w:rFonts w:ascii="Helvetica" w:hAnsi="Helvetica"/>
          <w:sz w:val="22"/>
          <w:szCs w:val="22"/>
          <w:lang w:val="en-US"/>
        </w:rPr>
      </w:pPr>
    </w:p>
    <w:p w14:paraId="178941B6" w14:textId="2391040E" w:rsidR="00692FF9" w:rsidRPr="00F11488" w:rsidRDefault="00692FF9" w:rsidP="00692FF9">
      <w:pPr>
        <w:rPr>
          <w:rFonts w:ascii="Helvetica" w:hAnsi="Helvetica"/>
          <w:b/>
          <w:sz w:val="22"/>
          <w:szCs w:val="22"/>
          <w:lang w:val="en-US"/>
        </w:rPr>
      </w:pPr>
      <w:r w:rsidRPr="00F11488">
        <w:rPr>
          <w:rFonts w:ascii="Helvetica" w:hAnsi="Helvetica"/>
          <w:b/>
          <w:sz w:val="22"/>
          <w:szCs w:val="22"/>
          <w:lang w:val="en-US"/>
        </w:rPr>
        <w:t xml:space="preserve">2.3.2 Graphical program visualization </w:t>
      </w:r>
    </w:p>
    <w:p w14:paraId="07AAB41E" w14:textId="77777777" w:rsidR="00692FF9" w:rsidRPr="00F11488" w:rsidRDefault="00692FF9" w:rsidP="00692FF9">
      <w:pPr>
        <w:rPr>
          <w:rFonts w:ascii="Helvetica" w:hAnsi="Helvetica"/>
          <w:sz w:val="22"/>
          <w:szCs w:val="22"/>
          <w:lang w:val="en-US"/>
        </w:rPr>
      </w:pPr>
      <w:r w:rsidRPr="00F11488">
        <w:rPr>
          <w:rFonts w:ascii="Helvetica" w:hAnsi="Helvetica"/>
          <w:b/>
          <w:sz w:val="22"/>
          <w:szCs w:val="22"/>
          <w:lang w:val="en-US"/>
        </w:rPr>
        <w:t xml:space="preserve"> </w:t>
      </w:r>
    </w:p>
    <w:p w14:paraId="219E5B2A" w14:textId="77777777" w:rsidR="0038259B" w:rsidRPr="0038259B" w:rsidRDefault="0038259B" w:rsidP="0038259B">
      <w:pPr>
        <w:rPr>
          <w:rFonts w:ascii="Helvetica" w:hAnsi="Helvetica"/>
          <w:sz w:val="22"/>
          <w:szCs w:val="22"/>
          <w:lang w:val="en-US"/>
        </w:rPr>
      </w:pPr>
      <w:r w:rsidRPr="0038259B">
        <w:rPr>
          <w:rFonts w:ascii="Helvetica" w:hAnsi="Helvetica"/>
          <w:sz w:val="22"/>
          <w:szCs w:val="22"/>
          <w:lang w:val="en-US"/>
        </w:rPr>
        <w:t>Graphical program visualization focuses on visually representing the structure and organization of a software project's codebase. It aims to provide a high-level overview and understanding of the system as a whole, facilitating the comprehension of the project's layout and interconnectivity.</w:t>
      </w:r>
    </w:p>
    <w:p w14:paraId="531C185F" w14:textId="77777777" w:rsidR="0038259B" w:rsidRPr="0038259B" w:rsidRDefault="0038259B" w:rsidP="0038259B">
      <w:pPr>
        <w:rPr>
          <w:rFonts w:ascii="Helvetica" w:hAnsi="Helvetica"/>
          <w:sz w:val="22"/>
          <w:szCs w:val="22"/>
          <w:lang w:val="en-US"/>
        </w:rPr>
      </w:pPr>
    </w:p>
    <w:p w14:paraId="17BBE02E" w14:textId="77DFE49A" w:rsidR="00692FF9" w:rsidRPr="00F11488" w:rsidRDefault="0038259B" w:rsidP="0038259B">
      <w:pPr>
        <w:rPr>
          <w:rFonts w:ascii="Helvetica" w:hAnsi="Helvetica"/>
          <w:sz w:val="22"/>
          <w:szCs w:val="22"/>
          <w:lang w:val="en-US"/>
        </w:rPr>
      </w:pPr>
      <w:r w:rsidRPr="0038259B">
        <w:rPr>
          <w:rFonts w:ascii="Helvetica" w:hAnsi="Helvetica"/>
          <w:sz w:val="22"/>
          <w:szCs w:val="22"/>
          <w:lang w:val="en-US"/>
        </w:rPr>
        <w:t xml:space="preserve">One widely-used example of graphical visualization is UML diagrams [2]. As stated by Xavier </w:t>
      </w:r>
      <w:proofErr w:type="spellStart"/>
      <w:r w:rsidRPr="0038259B">
        <w:rPr>
          <w:rFonts w:ascii="Helvetica" w:hAnsi="Helvetica"/>
          <w:sz w:val="22"/>
          <w:szCs w:val="22"/>
          <w:lang w:val="en-US"/>
        </w:rPr>
        <w:t>Ferré</w:t>
      </w:r>
      <w:proofErr w:type="spellEnd"/>
      <w:r w:rsidRPr="0038259B">
        <w:rPr>
          <w:rFonts w:ascii="Helvetica" w:hAnsi="Helvetica"/>
          <w:sz w:val="22"/>
          <w:szCs w:val="22"/>
          <w:lang w:val="en-US"/>
        </w:rPr>
        <w:t xml:space="preserve"> Grau and María Isabel Sánchez Segura, "UML (Unified Modeling Language) is a language that allows modeling, constructing, and documenting the elements that form a software system oriented at objects. It has become the de-facto standard of the industry” [13].</w:t>
      </w:r>
      <w:r w:rsidR="00692FF9" w:rsidRPr="00F11488">
        <w:rPr>
          <w:rFonts w:ascii="Helvetica" w:hAnsi="Helvetica"/>
          <w:sz w:val="22"/>
          <w:szCs w:val="22"/>
          <w:lang w:val="en-US"/>
        </w:rPr>
        <w:t xml:space="preserve"> </w:t>
      </w:r>
    </w:p>
    <w:p w14:paraId="1D93F8DD" w14:textId="77777777" w:rsidR="00692FF9" w:rsidRPr="00F11488" w:rsidRDefault="00692FF9" w:rsidP="00692FF9">
      <w:pPr>
        <w:rPr>
          <w:rFonts w:ascii="Helvetica" w:hAnsi="Helvetica"/>
          <w:sz w:val="22"/>
          <w:szCs w:val="22"/>
          <w:lang w:val="en-US"/>
        </w:rPr>
      </w:pPr>
      <w:r w:rsidRPr="00F11488">
        <w:rPr>
          <w:rFonts w:ascii="Helvetica" w:hAnsi="Helvetica"/>
          <w:noProof/>
          <w:sz w:val="22"/>
          <w:szCs w:val="22"/>
        </w:rPr>
        <w:lastRenderedPageBreak/>
        <w:drawing>
          <wp:inline distT="0" distB="0" distL="0" distR="0" wp14:anchorId="56BFEB91" wp14:editId="1BBD062D">
            <wp:extent cx="5940425" cy="2232025"/>
            <wp:effectExtent l="0" t="0" r="0" b="0"/>
            <wp:docPr id="877" name="Picture 877"/>
            <wp:cNvGraphicFramePr/>
            <a:graphic xmlns:a="http://schemas.openxmlformats.org/drawingml/2006/main">
              <a:graphicData uri="http://schemas.openxmlformats.org/drawingml/2006/picture">
                <pic:pic xmlns:pic="http://schemas.openxmlformats.org/drawingml/2006/picture">
                  <pic:nvPicPr>
                    <pic:cNvPr id="877" name="Picture 877"/>
                    <pic:cNvPicPr/>
                  </pic:nvPicPr>
                  <pic:blipFill>
                    <a:blip r:embed="rId7"/>
                    <a:stretch>
                      <a:fillRect/>
                    </a:stretch>
                  </pic:blipFill>
                  <pic:spPr>
                    <a:xfrm>
                      <a:off x="0" y="0"/>
                      <a:ext cx="5940425" cy="2232025"/>
                    </a:xfrm>
                    <a:prstGeom prst="rect">
                      <a:avLst/>
                    </a:prstGeom>
                  </pic:spPr>
                </pic:pic>
              </a:graphicData>
            </a:graphic>
          </wp:inline>
        </w:drawing>
      </w:r>
      <w:r w:rsidRPr="00F11488">
        <w:rPr>
          <w:rFonts w:ascii="Helvetica" w:hAnsi="Helvetica"/>
          <w:sz w:val="22"/>
          <w:szCs w:val="22"/>
          <w:lang w:val="en-US"/>
        </w:rPr>
        <w:t xml:space="preserve"> </w:t>
      </w:r>
    </w:p>
    <w:p w14:paraId="50BEF9F2" w14:textId="3D169A0C" w:rsidR="00692FF9" w:rsidRPr="00F11488" w:rsidRDefault="00692FF9" w:rsidP="00692FF9">
      <w:pPr>
        <w:rPr>
          <w:rFonts w:ascii="Helvetica" w:hAnsi="Helvetica"/>
          <w:i/>
          <w:sz w:val="22"/>
          <w:szCs w:val="22"/>
          <w:lang w:val="en-US"/>
        </w:rPr>
      </w:pPr>
      <w:r w:rsidRPr="00F11488">
        <w:rPr>
          <w:rFonts w:ascii="Helvetica" w:hAnsi="Helvetica"/>
          <w:i/>
          <w:sz w:val="22"/>
          <w:szCs w:val="22"/>
          <w:lang w:val="en-US"/>
        </w:rPr>
        <w:t xml:space="preserve">Fig. 1 </w:t>
      </w:r>
    </w:p>
    <w:p w14:paraId="27209B46" w14:textId="77777777" w:rsidR="00692FF9" w:rsidRPr="00F11488" w:rsidRDefault="00692FF9" w:rsidP="00692FF9">
      <w:pPr>
        <w:rPr>
          <w:rFonts w:ascii="Helvetica" w:hAnsi="Helvetica"/>
          <w:sz w:val="22"/>
          <w:szCs w:val="22"/>
          <w:lang w:val="en-US"/>
        </w:rPr>
      </w:pPr>
    </w:p>
    <w:p w14:paraId="60CA5693" w14:textId="77777777" w:rsidR="0038259B" w:rsidRDefault="0038259B" w:rsidP="00692FF9">
      <w:pPr>
        <w:rPr>
          <w:rFonts w:ascii="Helvetica" w:hAnsi="Helvetica"/>
          <w:sz w:val="22"/>
          <w:szCs w:val="22"/>
          <w:lang w:val="en-US"/>
        </w:rPr>
      </w:pPr>
      <w:r w:rsidRPr="0038259B">
        <w:rPr>
          <w:rFonts w:ascii="Helvetica" w:hAnsi="Helvetica"/>
          <w:sz w:val="22"/>
          <w:szCs w:val="22"/>
          <w:lang w:val="en-US"/>
        </w:rPr>
        <w:t>An example of a UML diagram is provided in Fig. 1. This example leads us to the topic of Class Inheritance Diagrams (CIDs). They are especially popular and are available to be generated in almost all the modern IDEs available. A CID represents the hierarchy of classes in an object-oriented system, where the nodes represent the classes and the arrows connecting two classes define the relation between the two classes: the base class is the one on the receiving end of the arrow. Do note that the UML methodology contains many more rules.</w:t>
      </w:r>
    </w:p>
    <w:p w14:paraId="0E31D0F0" w14:textId="77777777" w:rsidR="0038259B" w:rsidRPr="00CE20EA" w:rsidRDefault="0038259B" w:rsidP="00692FF9">
      <w:pPr>
        <w:rPr>
          <w:rFonts w:ascii="Helvetica" w:hAnsi="Helvetica"/>
          <w:sz w:val="22"/>
          <w:szCs w:val="22"/>
          <w:lang w:val="en-US"/>
        </w:rPr>
      </w:pPr>
    </w:p>
    <w:p w14:paraId="1B85E9ED" w14:textId="77777777" w:rsidR="0038259B" w:rsidRPr="0038259B" w:rsidRDefault="0038259B" w:rsidP="0038259B">
      <w:pPr>
        <w:rPr>
          <w:rFonts w:ascii="Helvetica" w:hAnsi="Helvetica"/>
          <w:bCs/>
          <w:sz w:val="22"/>
          <w:szCs w:val="22"/>
          <w:lang w:val="en-US"/>
        </w:rPr>
      </w:pPr>
      <w:r w:rsidRPr="0038259B">
        <w:rPr>
          <w:rFonts w:ascii="Helvetica" w:hAnsi="Helvetica"/>
          <w:bCs/>
          <w:sz w:val="22"/>
          <w:szCs w:val="22"/>
          <w:lang w:val="en-US"/>
        </w:rPr>
        <w:t>Another useful tool for visualizing the structure of a source code file is the Outline View, which is commonly found in modern IDEs. The Outline View provides a hierarchical representation of the file's structural elements, such as classes, functions, and variables, allowing developers to quickly navigate through the code [18].</w:t>
      </w:r>
    </w:p>
    <w:p w14:paraId="7B6BFC91" w14:textId="77777777" w:rsidR="0038259B" w:rsidRPr="0038259B" w:rsidRDefault="0038259B" w:rsidP="0038259B">
      <w:pPr>
        <w:rPr>
          <w:rFonts w:ascii="Helvetica" w:hAnsi="Helvetica"/>
          <w:bCs/>
          <w:sz w:val="22"/>
          <w:szCs w:val="22"/>
          <w:lang w:val="en-US"/>
        </w:rPr>
      </w:pPr>
    </w:p>
    <w:p w14:paraId="78C52DD9" w14:textId="77777777" w:rsidR="0038259B" w:rsidRPr="0038259B" w:rsidRDefault="0038259B" w:rsidP="0038259B">
      <w:pPr>
        <w:rPr>
          <w:rFonts w:ascii="Helvetica" w:hAnsi="Helvetica"/>
          <w:bCs/>
          <w:sz w:val="22"/>
          <w:szCs w:val="22"/>
          <w:lang w:val="en-US"/>
        </w:rPr>
      </w:pPr>
      <w:r w:rsidRPr="0038259B">
        <w:rPr>
          <w:rFonts w:ascii="Helvetica" w:hAnsi="Helvetica"/>
          <w:bCs/>
          <w:sz w:val="22"/>
          <w:szCs w:val="22"/>
          <w:lang w:val="en-US"/>
        </w:rPr>
        <w:t>Block collapsing is an additional method that can be utilized for graphical program visualization. This technique allows developers to hide sections of code, making it easier to navigate and understand the overall structure of the software project [17].</w:t>
      </w:r>
    </w:p>
    <w:p w14:paraId="7135665C" w14:textId="2B9A7D6C" w:rsidR="00692FF9" w:rsidRPr="0038259B" w:rsidRDefault="00692FF9" w:rsidP="00692FF9">
      <w:pPr>
        <w:rPr>
          <w:rFonts w:ascii="Helvetica" w:hAnsi="Helvetica"/>
          <w:bCs/>
          <w:sz w:val="22"/>
          <w:szCs w:val="22"/>
          <w:lang w:val="en-US"/>
        </w:rPr>
      </w:pPr>
      <w:r w:rsidRPr="0038259B">
        <w:rPr>
          <w:rFonts w:ascii="Helvetica" w:hAnsi="Helvetica"/>
          <w:bCs/>
          <w:sz w:val="22"/>
          <w:szCs w:val="22"/>
          <w:lang w:val="en-US"/>
        </w:rPr>
        <w:t xml:space="preserve"> </w:t>
      </w:r>
    </w:p>
    <w:p w14:paraId="28A4D035" w14:textId="77777777" w:rsidR="00692FF9" w:rsidRPr="00F11488" w:rsidRDefault="00692FF9" w:rsidP="00692FF9">
      <w:pPr>
        <w:rPr>
          <w:rFonts w:ascii="Helvetica" w:hAnsi="Helvetica"/>
          <w:b/>
          <w:sz w:val="22"/>
          <w:szCs w:val="22"/>
          <w:lang w:val="en-US"/>
        </w:rPr>
      </w:pPr>
      <w:r w:rsidRPr="00F11488">
        <w:rPr>
          <w:rFonts w:ascii="Helvetica" w:hAnsi="Helvetica"/>
          <w:b/>
          <w:sz w:val="22"/>
          <w:szCs w:val="22"/>
          <w:lang w:val="en-US"/>
        </w:rPr>
        <w:t xml:space="preserve">2.4 Generation </w:t>
      </w:r>
    </w:p>
    <w:p w14:paraId="55D45399" w14:textId="77777777" w:rsidR="00692FF9" w:rsidRPr="00F11488" w:rsidRDefault="00692FF9" w:rsidP="00692FF9">
      <w:pPr>
        <w:rPr>
          <w:rFonts w:ascii="Helvetica" w:hAnsi="Helvetica"/>
          <w:sz w:val="22"/>
          <w:szCs w:val="22"/>
          <w:lang w:val="en-US"/>
        </w:rPr>
      </w:pPr>
      <w:r w:rsidRPr="00F11488">
        <w:rPr>
          <w:rFonts w:ascii="Helvetica" w:hAnsi="Helvetica"/>
          <w:b/>
          <w:sz w:val="22"/>
          <w:szCs w:val="22"/>
          <w:lang w:val="en-US"/>
        </w:rPr>
        <w:t xml:space="preserve"> </w:t>
      </w:r>
    </w:p>
    <w:p w14:paraId="2ABC6FC8" w14:textId="77777777" w:rsidR="000364B8" w:rsidRPr="000364B8" w:rsidRDefault="000364B8" w:rsidP="000364B8">
      <w:pPr>
        <w:rPr>
          <w:rFonts w:ascii="Helvetica" w:hAnsi="Helvetica"/>
          <w:sz w:val="22"/>
          <w:szCs w:val="22"/>
          <w:lang w:val="en-US"/>
        </w:rPr>
      </w:pPr>
      <w:r w:rsidRPr="000364B8">
        <w:rPr>
          <w:rFonts w:ascii="Helvetica" w:hAnsi="Helvetica"/>
          <w:sz w:val="22"/>
          <w:szCs w:val="22"/>
          <w:lang w:val="en-US"/>
        </w:rPr>
        <w:t>Generation is a critical component in the process of code visualization and analysis. It involves creating one or multiple files according to a specific set of predefined rules. The primary purpose of generation in the context of this thesis is to transform source code into a visual representation that aids developers in understanding the codebase more efficiently.</w:t>
      </w:r>
    </w:p>
    <w:p w14:paraId="1A1913E4" w14:textId="77777777" w:rsidR="000364B8" w:rsidRPr="000364B8" w:rsidRDefault="000364B8" w:rsidP="000364B8">
      <w:pPr>
        <w:rPr>
          <w:rFonts w:ascii="Helvetica" w:hAnsi="Helvetica"/>
          <w:sz w:val="22"/>
          <w:szCs w:val="22"/>
          <w:lang w:val="en-US"/>
        </w:rPr>
      </w:pPr>
    </w:p>
    <w:p w14:paraId="4F1CC933" w14:textId="77777777" w:rsidR="000364B8" w:rsidRPr="000364B8" w:rsidRDefault="000364B8" w:rsidP="000364B8">
      <w:pPr>
        <w:rPr>
          <w:rFonts w:ascii="Helvetica" w:hAnsi="Helvetica"/>
          <w:sz w:val="22"/>
          <w:szCs w:val="22"/>
          <w:lang w:val="en-US"/>
        </w:rPr>
      </w:pPr>
      <w:r w:rsidRPr="000364B8">
        <w:rPr>
          <w:rFonts w:ascii="Helvetica" w:hAnsi="Helvetica"/>
          <w:sz w:val="22"/>
          <w:szCs w:val="22"/>
          <w:lang w:val="en-US"/>
        </w:rPr>
        <w:t>There are various types of generation, including Code Generators, Documentation Generators, and Markup Generators. These generators differ in their production methods, output types, and intended purposes. By understanding the different types of generation and their applications, we can make informed decisions about the techniques and tools we employ in this project.</w:t>
      </w:r>
    </w:p>
    <w:p w14:paraId="1E5F8C49" w14:textId="77777777" w:rsidR="000364B8" w:rsidRPr="000364B8" w:rsidRDefault="000364B8" w:rsidP="000364B8">
      <w:pPr>
        <w:rPr>
          <w:rFonts w:ascii="Helvetica" w:hAnsi="Helvetica"/>
          <w:sz w:val="22"/>
          <w:szCs w:val="22"/>
          <w:lang w:val="en-US"/>
        </w:rPr>
      </w:pPr>
    </w:p>
    <w:p w14:paraId="52958F6E" w14:textId="77777777" w:rsidR="000364B8" w:rsidRPr="000364B8" w:rsidRDefault="000364B8" w:rsidP="000364B8">
      <w:pPr>
        <w:rPr>
          <w:rFonts w:ascii="Helvetica" w:hAnsi="Helvetica"/>
          <w:b/>
          <w:bCs/>
          <w:sz w:val="22"/>
          <w:szCs w:val="22"/>
          <w:lang w:val="en-US"/>
        </w:rPr>
      </w:pPr>
      <w:r w:rsidRPr="000364B8">
        <w:rPr>
          <w:rFonts w:ascii="Helvetica" w:hAnsi="Helvetica"/>
          <w:b/>
          <w:bCs/>
          <w:sz w:val="22"/>
          <w:szCs w:val="22"/>
          <w:lang w:val="en-US"/>
        </w:rPr>
        <w:t>2.4.1 Documentation Generators</w:t>
      </w:r>
    </w:p>
    <w:p w14:paraId="4EAC50AB" w14:textId="77777777" w:rsidR="000364B8" w:rsidRPr="000364B8" w:rsidRDefault="000364B8" w:rsidP="000364B8">
      <w:pPr>
        <w:rPr>
          <w:rFonts w:ascii="Helvetica" w:hAnsi="Helvetica"/>
          <w:sz w:val="22"/>
          <w:szCs w:val="22"/>
          <w:lang w:val="en-US"/>
        </w:rPr>
      </w:pPr>
    </w:p>
    <w:p w14:paraId="439F8491" w14:textId="77777777" w:rsidR="000364B8" w:rsidRPr="000364B8" w:rsidRDefault="000364B8" w:rsidP="000364B8">
      <w:pPr>
        <w:rPr>
          <w:rFonts w:ascii="Helvetica" w:hAnsi="Helvetica"/>
          <w:sz w:val="22"/>
          <w:szCs w:val="22"/>
          <w:lang w:val="en-US"/>
        </w:rPr>
      </w:pPr>
      <w:r w:rsidRPr="000364B8">
        <w:rPr>
          <w:rFonts w:ascii="Helvetica" w:hAnsi="Helvetica"/>
          <w:sz w:val="22"/>
          <w:szCs w:val="22"/>
          <w:lang w:val="en-US"/>
        </w:rPr>
        <w:t>Documentation generators play a vital role in generating documentation from the source code of an application [15]. Common use cases for documentation generators include automatically generating API documentation for back-end server applications, such as those produced by Postman, Sphynx, and Swagger. These generators provide developers with detailed information about the application's components, making it easier for them to work with the codebase.</w:t>
      </w:r>
    </w:p>
    <w:p w14:paraId="59AD7D59" w14:textId="77777777" w:rsidR="000364B8" w:rsidRPr="000364B8" w:rsidRDefault="000364B8" w:rsidP="000364B8">
      <w:pPr>
        <w:rPr>
          <w:rFonts w:ascii="Helvetica" w:hAnsi="Helvetica"/>
          <w:sz w:val="22"/>
          <w:szCs w:val="22"/>
          <w:lang w:val="en-US"/>
        </w:rPr>
      </w:pPr>
    </w:p>
    <w:p w14:paraId="6FAEB4E4" w14:textId="49C4DA5F" w:rsidR="000364B8" w:rsidRPr="000364B8" w:rsidRDefault="000364B8" w:rsidP="000364B8">
      <w:pPr>
        <w:rPr>
          <w:rFonts w:ascii="Helvetica" w:hAnsi="Helvetica"/>
          <w:b/>
          <w:bCs/>
          <w:sz w:val="22"/>
          <w:szCs w:val="22"/>
          <w:lang w:val="en-US"/>
        </w:rPr>
      </w:pPr>
      <w:r w:rsidRPr="000364B8">
        <w:rPr>
          <w:rFonts w:ascii="Helvetica" w:hAnsi="Helvetica"/>
          <w:b/>
          <w:bCs/>
          <w:sz w:val="22"/>
          <w:szCs w:val="22"/>
          <w:lang w:val="en-US"/>
        </w:rPr>
        <w:t>2.4.2 Markup Generators</w:t>
      </w:r>
    </w:p>
    <w:p w14:paraId="1C5E8ECF" w14:textId="77777777" w:rsidR="000364B8" w:rsidRPr="000364B8" w:rsidRDefault="000364B8" w:rsidP="000364B8">
      <w:pPr>
        <w:rPr>
          <w:rFonts w:ascii="Helvetica" w:hAnsi="Helvetica"/>
          <w:sz w:val="22"/>
          <w:szCs w:val="22"/>
          <w:lang w:val="en-US"/>
        </w:rPr>
      </w:pPr>
    </w:p>
    <w:p w14:paraId="729957F7" w14:textId="589ABD1F" w:rsidR="000364B8" w:rsidRPr="000364B8" w:rsidRDefault="000364B8" w:rsidP="000364B8">
      <w:pPr>
        <w:rPr>
          <w:rFonts w:ascii="Helvetica" w:hAnsi="Helvetica"/>
          <w:sz w:val="22"/>
          <w:szCs w:val="22"/>
          <w:lang w:val="en-US"/>
        </w:rPr>
      </w:pPr>
      <w:r w:rsidRPr="000364B8">
        <w:rPr>
          <w:rFonts w:ascii="Helvetica" w:hAnsi="Helvetica"/>
          <w:sz w:val="22"/>
          <w:szCs w:val="22"/>
          <w:lang w:val="en-US"/>
        </w:rPr>
        <w:lastRenderedPageBreak/>
        <w:t xml:space="preserve">For this thesis, </w:t>
      </w:r>
      <w:r>
        <w:rPr>
          <w:rFonts w:ascii="Helvetica" w:hAnsi="Helvetica"/>
          <w:sz w:val="22"/>
          <w:szCs w:val="22"/>
          <w:lang w:val="en-US"/>
        </w:rPr>
        <w:t>I</w:t>
      </w:r>
      <w:r w:rsidRPr="000364B8">
        <w:rPr>
          <w:rFonts w:ascii="Helvetica" w:hAnsi="Helvetica"/>
          <w:sz w:val="22"/>
          <w:szCs w:val="22"/>
          <w:lang w:val="en-US"/>
        </w:rPr>
        <w:t xml:space="preserve"> </w:t>
      </w:r>
      <w:r>
        <w:rPr>
          <w:rFonts w:ascii="Helvetica" w:hAnsi="Helvetica"/>
          <w:sz w:val="22"/>
          <w:szCs w:val="22"/>
          <w:lang w:val="en-US"/>
        </w:rPr>
        <w:t>am</w:t>
      </w:r>
      <w:r w:rsidRPr="000364B8">
        <w:rPr>
          <w:rFonts w:ascii="Helvetica" w:hAnsi="Helvetica"/>
          <w:sz w:val="22"/>
          <w:szCs w:val="22"/>
          <w:lang w:val="en-US"/>
        </w:rPr>
        <w:t xml:space="preserve"> particularly interested in markup generation, which is closely related to API documentation generation. Markup generation enables us to create a visual representation of the analyzed code, making it easier for developers to navigate and comprehend the codebase. By incorporating markup generation techniques, </w:t>
      </w:r>
      <w:r>
        <w:rPr>
          <w:rFonts w:ascii="Helvetica" w:hAnsi="Helvetica"/>
          <w:sz w:val="22"/>
          <w:szCs w:val="22"/>
          <w:lang w:val="en-US"/>
        </w:rPr>
        <w:t>I</w:t>
      </w:r>
      <w:r w:rsidRPr="000364B8">
        <w:rPr>
          <w:rFonts w:ascii="Helvetica" w:hAnsi="Helvetica"/>
          <w:sz w:val="22"/>
          <w:szCs w:val="22"/>
          <w:lang w:val="en-US"/>
        </w:rPr>
        <w:t xml:space="preserve"> aim to provide valuable insights and facilitate a more efficient development process.</w:t>
      </w:r>
    </w:p>
    <w:p w14:paraId="21C3B049" w14:textId="77777777" w:rsidR="000364B8" w:rsidRDefault="000364B8" w:rsidP="00692FF9">
      <w:pPr>
        <w:rPr>
          <w:rFonts w:ascii="Helvetica" w:hAnsi="Helvetica"/>
          <w:b/>
          <w:sz w:val="22"/>
          <w:szCs w:val="22"/>
          <w:lang w:val="en-US"/>
        </w:rPr>
      </w:pPr>
    </w:p>
    <w:p w14:paraId="41391719" w14:textId="4236FC4C" w:rsidR="00692FF9" w:rsidRPr="00F11488" w:rsidRDefault="00692FF9" w:rsidP="00692FF9">
      <w:pPr>
        <w:rPr>
          <w:rFonts w:ascii="Helvetica" w:hAnsi="Helvetica"/>
          <w:sz w:val="22"/>
          <w:szCs w:val="22"/>
          <w:lang w:val="en-US"/>
        </w:rPr>
      </w:pPr>
      <w:r w:rsidRPr="00F11488">
        <w:rPr>
          <w:rFonts w:ascii="Helvetica" w:hAnsi="Helvetica"/>
          <w:b/>
          <w:sz w:val="22"/>
          <w:szCs w:val="22"/>
          <w:lang w:val="en-US"/>
        </w:rPr>
        <w:t>2.4.</w:t>
      </w:r>
      <w:r w:rsidR="000364B8">
        <w:rPr>
          <w:rFonts w:ascii="Helvetica" w:hAnsi="Helvetica"/>
          <w:b/>
          <w:sz w:val="22"/>
          <w:szCs w:val="22"/>
          <w:lang w:val="en-US"/>
        </w:rPr>
        <w:t>3</w:t>
      </w:r>
      <w:r w:rsidRPr="00F11488">
        <w:rPr>
          <w:rFonts w:ascii="Helvetica" w:hAnsi="Helvetica"/>
          <w:b/>
          <w:sz w:val="22"/>
          <w:szCs w:val="22"/>
          <w:lang w:val="en-US"/>
        </w:rPr>
        <w:t xml:space="preserve"> Why HTML? </w:t>
      </w:r>
    </w:p>
    <w:p w14:paraId="4637F5F2" w14:textId="77777777" w:rsidR="00692FF9" w:rsidRPr="00F11488" w:rsidRDefault="00692FF9" w:rsidP="00692FF9">
      <w:pPr>
        <w:rPr>
          <w:rFonts w:ascii="Helvetica" w:hAnsi="Helvetica"/>
          <w:sz w:val="22"/>
          <w:szCs w:val="22"/>
          <w:lang w:val="en-US"/>
        </w:rPr>
      </w:pPr>
      <w:r w:rsidRPr="00F11488">
        <w:rPr>
          <w:rFonts w:ascii="Helvetica" w:hAnsi="Helvetica"/>
          <w:b/>
          <w:sz w:val="22"/>
          <w:szCs w:val="22"/>
          <w:lang w:val="en-US"/>
        </w:rPr>
        <w:t xml:space="preserve"> </w:t>
      </w:r>
    </w:p>
    <w:p w14:paraId="09DC4928" w14:textId="60096BBB" w:rsidR="000364B8" w:rsidRDefault="000364B8" w:rsidP="00692FF9">
      <w:pPr>
        <w:rPr>
          <w:rFonts w:ascii="Helvetica" w:hAnsi="Helvetica"/>
          <w:sz w:val="22"/>
          <w:szCs w:val="22"/>
          <w:lang w:val="en-US"/>
        </w:rPr>
      </w:pPr>
      <w:r>
        <w:rPr>
          <w:rFonts w:ascii="Helvetica" w:hAnsi="Helvetica"/>
          <w:sz w:val="22"/>
          <w:szCs w:val="22"/>
          <w:lang w:val="en-US"/>
        </w:rPr>
        <w:t xml:space="preserve">I </w:t>
      </w:r>
      <w:r w:rsidRPr="000364B8">
        <w:rPr>
          <w:rFonts w:ascii="Helvetica" w:hAnsi="Helvetica"/>
          <w:sz w:val="22"/>
          <w:szCs w:val="22"/>
          <w:lang w:val="en-US"/>
        </w:rPr>
        <w:t>chose HTML as the main target markup language for several reasons, which make it an ideal choice for code visualization and analysis in this project</w:t>
      </w:r>
      <w:r>
        <w:rPr>
          <w:rFonts w:ascii="Helvetica" w:hAnsi="Helvetica"/>
          <w:sz w:val="22"/>
          <w:szCs w:val="22"/>
          <w:lang w:val="en-US"/>
        </w:rPr>
        <w:t>:</w:t>
      </w:r>
    </w:p>
    <w:p w14:paraId="3E419868" w14:textId="77777777" w:rsidR="000364B8" w:rsidRDefault="000364B8" w:rsidP="00692FF9">
      <w:pPr>
        <w:rPr>
          <w:rFonts w:ascii="Helvetica" w:hAnsi="Helvetica"/>
          <w:sz w:val="22"/>
          <w:szCs w:val="22"/>
          <w:lang w:val="en-US"/>
        </w:rPr>
      </w:pPr>
    </w:p>
    <w:p w14:paraId="7A158614" w14:textId="74A0D0B4" w:rsidR="000364B8" w:rsidRPr="000364B8" w:rsidRDefault="000364B8" w:rsidP="000364B8">
      <w:pPr>
        <w:pStyle w:val="a6"/>
        <w:numPr>
          <w:ilvl w:val="0"/>
          <w:numId w:val="14"/>
        </w:numPr>
        <w:rPr>
          <w:rFonts w:ascii="Helvetica" w:hAnsi="Helvetica"/>
          <w:sz w:val="22"/>
          <w:szCs w:val="22"/>
          <w:lang w:val="en-US"/>
        </w:rPr>
      </w:pPr>
      <w:r w:rsidRPr="000364B8">
        <w:rPr>
          <w:rFonts w:ascii="Helvetica" w:hAnsi="Helvetica"/>
          <w:sz w:val="22"/>
          <w:szCs w:val="22"/>
          <w:u w:val="single"/>
          <w:lang w:val="en-US"/>
        </w:rPr>
        <w:t>Ubiquity</w:t>
      </w:r>
      <w:r w:rsidRPr="000364B8">
        <w:rPr>
          <w:rFonts w:ascii="Helvetica" w:hAnsi="Helvetica"/>
          <w:sz w:val="22"/>
          <w:szCs w:val="22"/>
          <w:lang w:val="en-US"/>
        </w:rPr>
        <w:t>: HTML is a widely-used and recognized standard for creating web content. It is supported by virtually all web browsers, making it accessible on a wide range of devices and platforms. This ensures that the generated visualizations can be easily viewed and shared among developers without requiring additional tools or software installations [</w:t>
      </w:r>
      <w:r w:rsidR="00791415" w:rsidRPr="00791415">
        <w:rPr>
          <w:rFonts w:ascii="Helvetica" w:hAnsi="Helvetica"/>
          <w:sz w:val="22"/>
          <w:szCs w:val="22"/>
          <w:lang w:val="en-US"/>
        </w:rPr>
        <w:t>19</w:t>
      </w:r>
      <w:r w:rsidRPr="000364B8">
        <w:rPr>
          <w:rFonts w:ascii="Helvetica" w:hAnsi="Helvetica"/>
          <w:sz w:val="22"/>
          <w:szCs w:val="22"/>
          <w:lang w:val="en-US"/>
        </w:rPr>
        <w:t>].</w:t>
      </w:r>
    </w:p>
    <w:p w14:paraId="26C5956B" w14:textId="77777777" w:rsidR="000364B8" w:rsidRPr="000364B8" w:rsidRDefault="000364B8" w:rsidP="000364B8">
      <w:pPr>
        <w:rPr>
          <w:rFonts w:ascii="Helvetica" w:hAnsi="Helvetica"/>
          <w:sz w:val="22"/>
          <w:szCs w:val="22"/>
          <w:lang w:val="en-US"/>
        </w:rPr>
      </w:pPr>
    </w:p>
    <w:p w14:paraId="0501EFEF" w14:textId="32185C69" w:rsidR="000364B8" w:rsidRPr="000364B8" w:rsidRDefault="000364B8" w:rsidP="000364B8">
      <w:pPr>
        <w:pStyle w:val="a6"/>
        <w:numPr>
          <w:ilvl w:val="0"/>
          <w:numId w:val="14"/>
        </w:numPr>
        <w:rPr>
          <w:rFonts w:ascii="Helvetica" w:hAnsi="Helvetica"/>
          <w:sz w:val="22"/>
          <w:szCs w:val="22"/>
          <w:lang w:val="en-US"/>
        </w:rPr>
      </w:pPr>
      <w:r w:rsidRPr="000364B8">
        <w:rPr>
          <w:rFonts w:ascii="Helvetica" w:hAnsi="Helvetica"/>
          <w:sz w:val="22"/>
          <w:szCs w:val="22"/>
          <w:u w:val="single"/>
          <w:lang w:val="en-US"/>
        </w:rPr>
        <w:t>Flexibility</w:t>
      </w:r>
      <w:r w:rsidRPr="000364B8">
        <w:rPr>
          <w:rFonts w:ascii="Helvetica" w:hAnsi="Helvetica"/>
          <w:sz w:val="22"/>
          <w:szCs w:val="22"/>
          <w:lang w:val="en-US"/>
        </w:rPr>
        <w:t>: HTML offers a rich set of elements and attributes that can be used to represent various types of data and structures. This flexibility allows for the creation of sophisticated textual and graphical visualizations that can effectively communicate the structure and relationships within the codebase [</w:t>
      </w:r>
      <w:r w:rsidR="00791415" w:rsidRPr="00791415">
        <w:rPr>
          <w:rFonts w:ascii="Helvetica" w:hAnsi="Helvetica"/>
          <w:sz w:val="22"/>
          <w:szCs w:val="22"/>
          <w:lang w:val="en-US"/>
        </w:rPr>
        <w:t>20</w:t>
      </w:r>
      <w:r w:rsidRPr="000364B8">
        <w:rPr>
          <w:rFonts w:ascii="Helvetica" w:hAnsi="Helvetica"/>
          <w:sz w:val="22"/>
          <w:szCs w:val="22"/>
          <w:lang w:val="en-US"/>
        </w:rPr>
        <w:t>].</w:t>
      </w:r>
    </w:p>
    <w:p w14:paraId="365E50EF" w14:textId="77777777" w:rsidR="000364B8" w:rsidRPr="000364B8" w:rsidRDefault="000364B8" w:rsidP="000364B8">
      <w:pPr>
        <w:rPr>
          <w:rFonts w:ascii="Helvetica" w:hAnsi="Helvetica"/>
          <w:sz w:val="22"/>
          <w:szCs w:val="22"/>
          <w:lang w:val="en-US"/>
        </w:rPr>
      </w:pPr>
    </w:p>
    <w:p w14:paraId="5B53A1A3" w14:textId="34062EB4" w:rsidR="000364B8" w:rsidRPr="000364B8" w:rsidRDefault="000364B8" w:rsidP="000364B8">
      <w:pPr>
        <w:pStyle w:val="a6"/>
        <w:numPr>
          <w:ilvl w:val="0"/>
          <w:numId w:val="14"/>
        </w:numPr>
        <w:rPr>
          <w:rFonts w:ascii="Helvetica" w:hAnsi="Helvetica"/>
          <w:sz w:val="22"/>
          <w:szCs w:val="22"/>
          <w:lang w:val="en-US"/>
        </w:rPr>
      </w:pPr>
      <w:r w:rsidRPr="000364B8">
        <w:rPr>
          <w:rFonts w:ascii="Helvetica" w:hAnsi="Helvetica"/>
          <w:sz w:val="22"/>
          <w:szCs w:val="22"/>
          <w:u w:val="single"/>
          <w:lang w:val="en-US"/>
        </w:rPr>
        <w:t>Interactivity</w:t>
      </w:r>
      <w:r w:rsidRPr="000364B8">
        <w:rPr>
          <w:rFonts w:ascii="Helvetica" w:hAnsi="Helvetica"/>
          <w:sz w:val="22"/>
          <w:szCs w:val="22"/>
          <w:lang w:val="en-US"/>
        </w:rPr>
        <w:t>: HTML can be easily combined with JavaScript and CSS to create interactive visualizations. This interactivity enables developers to explore the codebase dynamically, allowing them to drill down into specific sections or elements as needed. This capability can significantly enhance the developer's understanding of the code and facilitate more efficient navigation [</w:t>
      </w:r>
      <w:r w:rsidR="00791415" w:rsidRPr="00791415">
        <w:rPr>
          <w:rFonts w:ascii="Helvetica" w:hAnsi="Helvetica"/>
          <w:sz w:val="22"/>
          <w:szCs w:val="22"/>
          <w:lang w:val="en-US"/>
        </w:rPr>
        <w:t>21</w:t>
      </w:r>
      <w:r w:rsidRPr="000364B8">
        <w:rPr>
          <w:rFonts w:ascii="Helvetica" w:hAnsi="Helvetica"/>
          <w:sz w:val="22"/>
          <w:szCs w:val="22"/>
          <w:lang w:val="en-US"/>
        </w:rPr>
        <w:t>].</w:t>
      </w:r>
    </w:p>
    <w:p w14:paraId="326CC8A0" w14:textId="77777777" w:rsidR="000364B8" w:rsidRPr="000364B8" w:rsidRDefault="000364B8" w:rsidP="000364B8">
      <w:pPr>
        <w:rPr>
          <w:rFonts w:ascii="Helvetica" w:hAnsi="Helvetica"/>
          <w:sz w:val="22"/>
          <w:szCs w:val="22"/>
          <w:lang w:val="en-US"/>
        </w:rPr>
      </w:pPr>
    </w:p>
    <w:p w14:paraId="125976DF" w14:textId="0D588E4C" w:rsidR="000364B8" w:rsidRPr="000364B8" w:rsidRDefault="000364B8" w:rsidP="000364B8">
      <w:pPr>
        <w:pStyle w:val="a6"/>
        <w:numPr>
          <w:ilvl w:val="0"/>
          <w:numId w:val="14"/>
        </w:numPr>
        <w:rPr>
          <w:rFonts w:ascii="Helvetica" w:hAnsi="Helvetica"/>
          <w:sz w:val="22"/>
          <w:szCs w:val="22"/>
          <w:lang w:val="en-US"/>
        </w:rPr>
      </w:pPr>
      <w:r w:rsidRPr="000364B8">
        <w:rPr>
          <w:rFonts w:ascii="Helvetica" w:hAnsi="Helvetica"/>
          <w:sz w:val="22"/>
          <w:szCs w:val="22"/>
          <w:u w:val="single"/>
          <w:lang w:val="en-US"/>
        </w:rPr>
        <w:t>Extensibility</w:t>
      </w:r>
      <w:r w:rsidRPr="000364B8">
        <w:rPr>
          <w:rFonts w:ascii="Helvetica" w:hAnsi="Helvetica"/>
          <w:sz w:val="22"/>
          <w:szCs w:val="22"/>
          <w:lang w:val="en-US"/>
        </w:rPr>
        <w:t>: HTML is designed to be extensible, meaning that it can be easily integrated with other web technologies or extended with custom elements and attributes. This extensibility allows for the creation of highly tailored visualizations that can address specific needs or requirements in the code analysis process [</w:t>
      </w:r>
      <w:r w:rsidR="00791415" w:rsidRPr="00791415">
        <w:rPr>
          <w:rFonts w:ascii="Helvetica" w:hAnsi="Helvetica"/>
          <w:sz w:val="22"/>
          <w:szCs w:val="22"/>
          <w:lang w:val="en-US"/>
        </w:rPr>
        <w:t>22</w:t>
      </w:r>
      <w:r w:rsidRPr="000364B8">
        <w:rPr>
          <w:rFonts w:ascii="Helvetica" w:hAnsi="Helvetica"/>
          <w:sz w:val="22"/>
          <w:szCs w:val="22"/>
          <w:lang w:val="en-US"/>
        </w:rPr>
        <w:t>].</w:t>
      </w:r>
    </w:p>
    <w:p w14:paraId="0D320D33" w14:textId="77777777" w:rsidR="000364B8" w:rsidRPr="000364B8" w:rsidRDefault="000364B8" w:rsidP="000364B8">
      <w:pPr>
        <w:rPr>
          <w:rFonts w:ascii="Helvetica" w:hAnsi="Helvetica"/>
          <w:sz w:val="22"/>
          <w:szCs w:val="22"/>
          <w:lang w:val="en-US"/>
        </w:rPr>
      </w:pPr>
    </w:p>
    <w:p w14:paraId="644C4930" w14:textId="6227498B" w:rsidR="000364B8" w:rsidRPr="000364B8" w:rsidRDefault="000364B8" w:rsidP="000364B8">
      <w:pPr>
        <w:pStyle w:val="a6"/>
        <w:numPr>
          <w:ilvl w:val="0"/>
          <w:numId w:val="14"/>
        </w:numPr>
        <w:rPr>
          <w:rFonts w:ascii="Helvetica" w:hAnsi="Helvetica"/>
          <w:sz w:val="22"/>
          <w:szCs w:val="22"/>
          <w:lang w:val="en-US"/>
        </w:rPr>
      </w:pPr>
      <w:r w:rsidRPr="000364B8">
        <w:rPr>
          <w:rFonts w:ascii="Helvetica" w:hAnsi="Helvetica"/>
          <w:sz w:val="22"/>
          <w:szCs w:val="22"/>
          <w:u w:val="single"/>
          <w:lang w:val="en-US"/>
        </w:rPr>
        <w:t>Compatibility</w:t>
      </w:r>
      <w:r w:rsidRPr="000364B8">
        <w:rPr>
          <w:rFonts w:ascii="Helvetica" w:hAnsi="Helvetica"/>
          <w:sz w:val="22"/>
          <w:szCs w:val="22"/>
          <w:lang w:val="en-US"/>
        </w:rPr>
        <w:t>: As HTML is continuously evolving, it maintains backward compatibility, ensuring that the generated visualizations remain accessible and usable in the future. This compatibility is essential for long-term maintenance and support of the codebase [</w:t>
      </w:r>
      <w:r w:rsidR="00791415" w:rsidRPr="00791415">
        <w:rPr>
          <w:rFonts w:ascii="Helvetica" w:hAnsi="Helvetica"/>
          <w:sz w:val="22"/>
          <w:szCs w:val="22"/>
          <w:lang w:val="en-US"/>
        </w:rPr>
        <w:t>23</w:t>
      </w:r>
      <w:r w:rsidRPr="000364B8">
        <w:rPr>
          <w:rFonts w:ascii="Helvetica" w:hAnsi="Helvetica"/>
          <w:sz w:val="22"/>
          <w:szCs w:val="22"/>
          <w:lang w:val="en-US"/>
        </w:rPr>
        <w:t>].</w:t>
      </w:r>
    </w:p>
    <w:p w14:paraId="5778F355" w14:textId="77777777" w:rsidR="000364B8" w:rsidRDefault="000364B8" w:rsidP="00692FF9">
      <w:pPr>
        <w:rPr>
          <w:rFonts w:ascii="Helvetica" w:hAnsi="Helvetica"/>
          <w:sz w:val="22"/>
          <w:szCs w:val="22"/>
          <w:lang w:val="en-US"/>
        </w:rPr>
      </w:pPr>
    </w:p>
    <w:p w14:paraId="01597839" w14:textId="579AA1D1" w:rsidR="00692FF9" w:rsidRDefault="000364B8" w:rsidP="00692FF9">
      <w:pPr>
        <w:rPr>
          <w:rFonts w:ascii="Helvetica" w:hAnsi="Helvetica"/>
          <w:sz w:val="22"/>
          <w:szCs w:val="22"/>
          <w:lang w:val="en-US"/>
        </w:rPr>
      </w:pPr>
      <w:r w:rsidRPr="000364B8">
        <w:rPr>
          <w:rFonts w:ascii="Helvetica" w:hAnsi="Helvetica"/>
          <w:sz w:val="22"/>
          <w:szCs w:val="22"/>
          <w:lang w:val="en-US"/>
        </w:rPr>
        <w:t>HTML is a versatile, powerful, and widely supported markup language that offers significant advantages for code visualization and analysis. By leveraging its capabilities, we can create comprehensive, interactive, and customizable representations of the codebase that aid developers in understanding and navigating the project more efficiently.</w:t>
      </w:r>
    </w:p>
    <w:p w14:paraId="2E683AEE" w14:textId="77777777" w:rsidR="000364B8" w:rsidRPr="00F11488" w:rsidRDefault="000364B8" w:rsidP="00692FF9">
      <w:pPr>
        <w:rPr>
          <w:rFonts w:ascii="Helvetica" w:hAnsi="Helvetica"/>
          <w:sz w:val="22"/>
          <w:szCs w:val="22"/>
          <w:lang w:val="en-US"/>
        </w:rPr>
      </w:pPr>
    </w:p>
    <w:p w14:paraId="6065D4AF" w14:textId="26574543" w:rsidR="00692FF9" w:rsidRPr="00F11488" w:rsidRDefault="00692FF9" w:rsidP="00692FF9">
      <w:pPr>
        <w:rPr>
          <w:rFonts w:ascii="Helvetica" w:hAnsi="Helvetica"/>
          <w:b/>
          <w:sz w:val="22"/>
          <w:szCs w:val="22"/>
          <w:lang w:val="en-US"/>
        </w:rPr>
      </w:pPr>
      <w:r w:rsidRPr="00F11488">
        <w:rPr>
          <w:rFonts w:ascii="Helvetica" w:hAnsi="Helvetica"/>
          <w:b/>
          <w:sz w:val="22"/>
          <w:szCs w:val="22"/>
          <w:lang w:val="en-US"/>
        </w:rPr>
        <w:t>2.4.</w:t>
      </w:r>
      <w:r w:rsidR="000364B8">
        <w:rPr>
          <w:rFonts w:ascii="Helvetica" w:hAnsi="Helvetica"/>
          <w:b/>
          <w:sz w:val="22"/>
          <w:szCs w:val="22"/>
          <w:lang w:val="en-US"/>
        </w:rPr>
        <w:t>4</w:t>
      </w:r>
      <w:r w:rsidRPr="00F11488">
        <w:rPr>
          <w:rFonts w:ascii="Helvetica" w:hAnsi="Helvetica"/>
          <w:b/>
          <w:sz w:val="22"/>
          <w:szCs w:val="22"/>
          <w:lang w:val="en-US"/>
        </w:rPr>
        <w:t xml:space="preserve"> Code generation </w:t>
      </w:r>
    </w:p>
    <w:p w14:paraId="3D9D1D56" w14:textId="77777777" w:rsidR="00692FF9" w:rsidRPr="00F11488" w:rsidRDefault="00692FF9" w:rsidP="00692FF9">
      <w:pPr>
        <w:rPr>
          <w:rFonts w:ascii="Helvetica" w:hAnsi="Helvetica"/>
          <w:sz w:val="22"/>
          <w:szCs w:val="22"/>
          <w:lang w:val="en-US"/>
        </w:rPr>
      </w:pPr>
      <w:r w:rsidRPr="00F11488">
        <w:rPr>
          <w:rFonts w:ascii="Helvetica" w:hAnsi="Helvetica"/>
          <w:b/>
          <w:sz w:val="22"/>
          <w:szCs w:val="22"/>
          <w:lang w:val="en-US"/>
        </w:rPr>
        <w:t xml:space="preserve"> </w:t>
      </w:r>
    </w:p>
    <w:p w14:paraId="16A8F0FD" w14:textId="77777777" w:rsidR="005974DE" w:rsidRPr="005974DE" w:rsidRDefault="005974DE" w:rsidP="005974DE">
      <w:pPr>
        <w:rPr>
          <w:rFonts w:ascii="Helvetica" w:hAnsi="Helvetica"/>
          <w:sz w:val="22"/>
          <w:szCs w:val="22"/>
          <w:lang w:val="en-US"/>
        </w:rPr>
      </w:pPr>
      <w:r w:rsidRPr="005974DE">
        <w:rPr>
          <w:rFonts w:ascii="Helvetica" w:hAnsi="Helvetica"/>
          <w:sz w:val="22"/>
          <w:szCs w:val="22"/>
          <w:lang w:val="en-US"/>
        </w:rPr>
        <w:t xml:space="preserve">Code generation is a common practice in software development projects, including those based on the Flutter framework, which serves as the foundation for our tool. Code generators automate the creation of boilerplate code that can be tedious or time-consuming to write manually. A variety of popular packages are available on </w:t>
      </w:r>
      <w:proofErr w:type="spellStart"/>
      <w:r w:rsidRPr="005974DE">
        <w:rPr>
          <w:rFonts w:ascii="Helvetica" w:hAnsi="Helvetica"/>
          <w:sz w:val="22"/>
          <w:szCs w:val="22"/>
          <w:lang w:val="en-US"/>
        </w:rPr>
        <w:t>pub.dev</w:t>
      </w:r>
      <w:proofErr w:type="spellEnd"/>
      <w:r w:rsidRPr="005974DE">
        <w:rPr>
          <w:rFonts w:ascii="Helvetica" w:hAnsi="Helvetica"/>
          <w:sz w:val="22"/>
          <w:szCs w:val="22"/>
          <w:lang w:val="en-US"/>
        </w:rPr>
        <w:t xml:space="preserve">, such as Auto-route and </w:t>
      </w:r>
      <w:proofErr w:type="spellStart"/>
      <w:r w:rsidRPr="005974DE">
        <w:rPr>
          <w:rFonts w:ascii="Helvetica" w:hAnsi="Helvetica"/>
          <w:sz w:val="22"/>
          <w:szCs w:val="22"/>
          <w:lang w:val="en-US"/>
        </w:rPr>
        <w:t>Freezed</w:t>
      </w:r>
      <w:proofErr w:type="spellEnd"/>
      <w:r w:rsidRPr="005974DE">
        <w:rPr>
          <w:rFonts w:ascii="Helvetica" w:hAnsi="Helvetica"/>
          <w:sz w:val="22"/>
          <w:szCs w:val="22"/>
          <w:lang w:val="en-US"/>
        </w:rPr>
        <w:t>, which are widely regarded as standard best practices in the Flutter community [24].</w:t>
      </w:r>
    </w:p>
    <w:p w14:paraId="6A31D660" w14:textId="77777777" w:rsidR="005974DE" w:rsidRPr="005974DE" w:rsidRDefault="005974DE" w:rsidP="005974DE">
      <w:pPr>
        <w:rPr>
          <w:rFonts w:ascii="Helvetica" w:hAnsi="Helvetica"/>
          <w:sz w:val="22"/>
          <w:szCs w:val="22"/>
          <w:lang w:val="en-US"/>
        </w:rPr>
      </w:pPr>
    </w:p>
    <w:p w14:paraId="758989F5" w14:textId="14FA111F" w:rsidR="00692FF9" w:rsidRPr="00F11488" w:rsidRDefault="005974DE" w:rsidP="005974DE">
      <w:pPr>
        <w:rPr>
          <w:rFonts w:ascii="Helvetica" w:hAnsi="Helvetica"/>
          <w:sz w:val="22"/>
          <w:szCs w:val="22"/>
          <w:lang w:val="en-US"/>
        </w:rPr>
      </w:pPr>
      <w:r w:rsidRPr="005974DE">
        <w:rPr>
          <w:rFonts w:ascii="Helvetica" w:hAnsi="Helvetica"/>
          <w:sz w:val="22"/>
          <w:szCs w:val="22"/>
          <w:lang w:val="en-US"/>
        </w:rPr>
        <w:t xml:space="preserve">Code generation typically relies on abstract syntax trees (ASTs) or Element Trees to analyze the source code and generate boilerplate code based on the extracted information. For instance, the </w:t>
      </w:r>
      <w:proofErr w:type="spellStart"/>
      <w:r w:rsidRPr="005974DE">
        <w:rPr>
          <w:rFonts w:ascii="Helvetica" w:hAnsi="Helvetica"/>
          <w:sz w:val="22"/>
          <w:szCs w:val="22"/>
          <w:lang w:val="en-US"/>
        </w:rPr>
        <w:t>json_serializable</w:t>
      </w:r>
      <w:proofErr w:type="spellEnd"/>
      <w:r w:rsidRPr="005974DE">
        <w:rPr>
          <w:rFonts w:ascii="Helvetica" w:hAnsi="Helvetica"/>
          <w:sz w:val="22"/>
          <w:szCs w:val="22"/>
          <w:lang w:val="en-US"/>
        </w:rPr>
        <w:t xml:space="preserve"> package (available at https://pub.dev/packages/json_serializable) utilizes the Element Tree to parse annotations [25]. Another example is the </w:t>
      </w:r>
      <w:proofErr w:type="spellStart"/>
      <w:r w:rsidRPr="005974DE">
        <w:rPr>
          <w:rFonts w:ascii="Helvetica" w:hAnsi="Helvetica"/>
          <w:sz w:val="22"/>
          <w:szCs w:val="22"/>
          <w:lang w:val="en-US"/>
        </w:rPr>
        <w:t>Freezed</w:t>
      </w:r>
      <w:proofErr w:type="spellEnd"/>
      <w:r w:rsidRPr="005974DE">
        <w:rPr>
          <w:rFonts w:ascii="Helvetica" w:hAnsi="Helvetica"/>
          <w:sz w:val="22"/>
          <w:szCs w:val="22"/>
          <w:lang w:val="en-US"/>
        </w:rPr>
        <w:t xml:space="preserve"> package (available at https://pub.dev/packages/freezed), where developers must annotate specific </w:t>
      </w:r>
      <w:r w:rsidRPr="005974DE">
        <w:rPr>
          <w:rFonts w:ascii="Helvetica" w:hAnsi="Helvetica"/>
          <w:sz w:val="22"/>
          <w:szCs w:val="22"/>
          <w:lang w:val="en-US"/>
        </w:rPr>
        <w:lastRenderedPageBreak/>
        <w:t>elements or define factory methods that are subsequently converted into predefined code structures (see Fig. 2 and Fig. 3) [26].</w:t>
      </w:r>
      <w:r w:rsidR="00692FF9" w:rsidRPr="00F11488">
        <w:rPr>
          <w:rFonts w:ascii="Helvetica" w:hAnsi="Helvetica"/>
          <w:sz w:val="22"/>
          <w:szCs w:val="22"/>
          <w:lang w:val="en-US"/>
        </w:rPr>
        <w:t xml:space="preserve"> </w:t>
      </w:r>
    </w:p>
    <w:p w14:paraId="387E7769" w14:textId="77777777" w:rsidR="00692FF9" w:rsidRPr="00F11488" w:rsidRDefault="00692FF9" w:rsidP="00692FF9">
      <w:pPr>
        <w:rPr>
          <w:rFonts w:ascii="Helvetica" w:hAnsi="Helvetica"/>
          <w:sz w:val="22"/>
          <w:szCs w:val="22"/>
          <w:lang w:val="en-US"/>
        </w:rPr>
      </w:pPr>
      <w:r w:rsidRPr="00F11488">
        <w:rPr>
          <w:rFonts w:ascii="Helvetica" w:hAnsi="Helvetica"/>
          <w:sz w:val="22"/>
          <w:szCs w:val="22"/>
          <w:lang w:val="en-US"/>
        </w:rPr>
        <w:t xml:space="preserve"> </w:t>
      </w:r>
    </w:p>
    <w:p w14:paraId="66B7D747" w14:textId="77777777" w:rsidR="00692FF9" w:rsidRPr="00F11488" w:rsidRDefault="00692FF9" w:rsidP="00692FF9">
      <w:pPr>
        <w:rPr>
          <w:rFonts w:ascii="Helvetica" w:hAnsi="Helvetica"/>
          <w:sz w:val="22"/>
          <w:szCs w:val="22"/>
        </w:rPr>
      </w:pPr>
      <w:r w:rsidRPr="00F11488">
        <w:rPr>
          <w:rFonts w:ascii="Helvetica" w:hAnsi="Helvetica"/>
          <w:noProof/>
          <w:sz w:val="22"/>
          <w:szCs w:val="22"/>
        </w:rPr>
        <w:drawing>
          <wp:inline distT="0" distB="0" distL="0" distR="0" wp14:anchorId="3DA2A06C" wp14:editId="22F1324B">
            <wp:extent cx="5940425" cy="581660"/>
            <wp:effectExtent l="0" t="0" r="0" b="0"/>
            <wp:docPr id="977" name="Picture 977"/>
            <wp:cNvGraphicFramePr/>
            <a:graphic xmlns:a="http://schemas.openxmlformats.org/drawingml/2006/main">
              <a:graphicData uri="http://schemas.openxmlformats.org/drawingml/2006/picture">
                <pic:pic xmlns:pic="http://schemas.openxmlformats.org/drawingml/2006/picture">
                  <pic:nvPicPr>
                    <pic:cNvPr id="977" name="Picture 977"/>
                    <pic:cNvPicPr/>
                  </pic:nvPicPr>
                  <pic:blipFill>
                    <a:blip r:embed="rId8"/>
                    <a:stretch>
                      <a:fillRect/>
                    </a:stretch>
                  </pic:blipFill>
                  <pic:spPr>
                    <a:xfrm>
                      <a:off x="0" y="0"/>
                      <a:ext cx="5940425" cy="581660"/>
                    </a:xfrm>
                    <a:prstGeom prst="rect">
                      <a:avLst/>
                    </a:prstGeom>
                  </pic:spPr>
                </pic:pic>
              </a:graphicData>
            </a:graphic>
          </wp:inline>
        </w:drawing>
      </w:r>
      <w:r w:rsidRPr="00F11488">
        <w:rPr>
          <w:rFonts w:ascii="Helvetica" w:hAnsi="Helvetica"/>
          <w:sz w:val="22"/>
          <w:szCs w:val="22"/>
        </w:rPr>
        <w:t xml:space="preserve"> </w:t>
      </w:r>
    </w:p>
    <w:p w14:paraId="22D502F4" w14:textId="77777777" w:rsidR="00F90C24" w:rsidRDefault="00F90C24" w:rsidP="00F90C24">
      <w:pPr>
        <w:jc w:val="center"/>
        <w:rPr>
          <w:rFonts w:ascii="Helvetica" w:hAnsi="Helvetica"/>
          <w:i/>
          <w:sz w:val="22"/>
          <w:szCs w:val="22"/>
        </w:rPr>
      </w:pPr>
    </w:p>
    <w:p w14:paraId="35CA9A5B" w14:textId="5B9CA0E3" w:rsidR="00692FF9" w:rsidRDefault="00692FF9" w:rsidP="00F90C24">
      <w:pPr>
        <w:jc w:val="center"/>
        <w:rPr>
          <w:rFonts w:ascii="Helvetica" w:hAnsi="Helvetica"/>
          <w:i/>
          <w:sz w:val="22"/>
          <w:szCs w:val="22"/>
        </w:rPr>
      </w:pPr>
      <w:proofErr w:type="spellStart"/>
      <w:r w:rsidRPr="00F11488">
        <w:rPr>
          <w:rFonts w:ascii="Helvetica" w:hAnsi="Helvetica"/>
          <w:i/>
          <w:sz w:val="22"/>
          <w:szCs w:val="22"/>
        </w:rPr>
        <w:t>Fig</w:t>
      </w:r>
      <w:proofErr w:type="spellEnd"/>
      <w:r w:rsidRPr="00F11488">
        <w:rPr>
          <w:rFonts w:ascii="Helvetica" w:hAnsi="Helvetica"/>
          <w:i/>
          <w:sz w:val="22"/>
          <w:szCs w:val="22"/>
        </w:rPr>
        <w:t>. 2</w:t>
      </w:r>
    </w:p>
    <w:p w14:paraId="3AFECA1D" w14:textId="77777777" w:rsidR="00F90C24" w:rsidRDefault="00F90C24" w:rsidP="00F90C24">
      <w:pPr>
        <w:jc w:val="center"/>
        <w:rPr>
          <w:rFonts w:ascii="Helvetica" w:hAnsi="Helvetica"/>
          <w:i/>
          <w:sz w:val="22"/>
          <w:szCs w:val="22"/>
        </w:rPr>
      </w:pPr>
    </w:p>
    <w:p w14:paraId="41EC20A7" w14:textId="77777777" w:rsidR="00F90C24" w:rsidRPr="00F11488" w:rsidRDefault="00F90C24" w:rsidP="00692FF9">
      <w:pPr>
        <w:rPr>
          <w:rFonts w:ascii="Helvetica" w:hAnsi="Helvetica"/>
          <w:sz w:val="22"/>
          <w:szCs w:val="22"/>
        </w:rPr>
      </w:pPr>
    </w:p>
    <w:p w14:paraId="38906D8D" w14:textId="77777777" w:rsidR="00692FF9" w:rsidRPr="00F11488" w:rsidRDefault="00692FF9" w:rsidP="00692FF9">
      <w:pPr>
        <w:rPr>
          <w:rFonts w:ascii="Helvetica" w:hAnsi="Helvetica"/>
          <w:sz w:val="22"/>
          <w:szCs w:val="22"/>
        </w:rPr>
      </w:pPr>
      <w:r w:rsidRPr="00F11488">
        <w:rPr>
          <w:rFonts w:ascii="Helvetica" w:hAnsi="Helvetica"/>
          <w:noProof/>
          <w:sz w:val="22"/>
          <w:szCs w:val="22"/>
        </w:rPr>
        <w:drawing>
          <wp:inline distT="0" distB="0" distL="0" distR="0" wp14:anchorId="1A231FAB" wp14:editId="5082B458">
            <wp:extent cx="5940425" cy="5655310"/>
            <wp:effectExtent l="0" t="0" r="0" b="0"/>
            <wp:docPr id="1017" name="Picture 1017"/>
            <wp:cNvGraphicFramePr/>
            <a:graphic xmlns:a="http://schemas.openxmlformats.org/drawingml/2006/main">
              <a:graphicData uri="http://schemas.openxmlformats.org/drawingml/2006/picture">
                <pic:pic xmlns:pic="http://schemas.openxmlformats.org/drawingml/2006/picture">
                  <pic:nvPicPr>
                    <pic:cNvPr id="1017" name="Picture 1017"/>
                    <pic:cNvPicPr/>
                  </pic:nvPicPr>
                  <pic:blipFill>
                    <a:blip r:embed="rId9"/>
                    <a:stretch>
                      <a:fillRect/>
                    </a:stretch>
                  </pic:blipFill>
                  <pic:spPr>
                    <a:xfrm>
                      <a:off x="0" y="0"/>
                      <a:ext cx="5940425" cy="5655310"/>
                    </a:xfrm>
                    <a:prstGeom prst="rect">
                      <a:avLst/>
                    </a:prstGeom>
                  </pic:spPr>
                </pic:pic>
              </a:graphicData>
            </a:graphic>
          </wp:inline>
        </w:drawing>
      </w:r>
    </w:p>
    <w:p w14:paraId="660F7356" w14:textId="77777777" w:rsidR="00F90C24" w:rsidRDefault="00F90C24" w:rsidP="00F90C24">
      <w:pPr>
        <w:jc w:val="center"/>
        <w:rPr>
          <w:rFonts w:ascii="Helvetica" w:hAnsi="Helvetica"/>
          <w:i/>
          <w:sz w:val="22"/>
          <w:szCs w:val="22"/>
          <w:lang w:val="en-US"/>
        </w:rPr>
      </w:pPr>
    </w:p>
    <w:p w14:paraId="17C7818F" w14:textId="60DEFFFD" w:rsidR="00692FF9" w:rsidRPr="00F11488" w:rsidRDefault="00692FF9" w:rsidP="00F90C24">
      <w:pPr>
        <w:jc w:val="center"/>
        <w:rPr>
          <w:rFonts w:ascii="Helvetica" w:hAnsi="Helvetica"/>
          <w:sz w:val="22"/>
          <w:szCs w:val="22"/>
          <w:lang w:val="en-US"/>
        </w:rPr>
      </w:pPr>
      <w:r w:rsidRPr="00F11488">
        <w:rPr>
          <w:rFonts w:ascii="Helvetica" w:hAnsi="Helvetica"/>
          <w:i/>
          <w:sz w:val="22"/>
          <w:szCs w:val="22"/>
          <w:lang w:val="en-US"/>
        </w:rPr>
        <w:t>Fig. 3</w:t>
      </w:r>
    </w:p>
    <w:p w14:paraId="5BC1FB6D" w14:textId="77777777" w:rsidR="00692FF9" w:rsidRDefault="00692FF9" w:rsidP="00692FF9">
      <w:pPr>
        <w:rPr>
          <w:rFonts w:ascii="Helvetica" w:hAnsi="Helvetica"/>
          <w:b/>
          <w:sz w:val="22"/>
          <w:szCs w:val="22"/>
          <w:lang w:val="en-US"/>
        </w:rPr>
      </w:pPr>
      <w:r w:rsidRPr="00F11488">
        <w:rPr>
          <w:rFonts w:ascii="Helvetica" w:hAnsi="Helvetica"/>
          <w:b/>
          <w:sz w:val="22"/>
          <w:szCs w:val="22"/>
          <w:lang w:val="en-US"/>
        </w:rPr>
        <w:t xml:space="preserve"> </w:t>
      </w:r>
    </w:p>
    <w:p w14:paraId="1E3D7742" w14:textId="77777777" w:rsidR="00F90C24" w:rsidRPr="00F11488" w:rsidRDefault="00F90C24" w:rsidP="00692FF9">
      <w:pPr>
        <w:rPr>
          <w:rFonts w:ascii="Helvetica" w:hAnsi="Helvetica"/>
          <w:sz w:val="22"/>
          <w:szCs w:val="22"/>
          <w:lang w:val="en-US"/>
        </w:rPr>
      </w:pPr>
    </w:p>
    <w:p w14:paraId="3BD77271" w14:textId="77777777" w:rsidR="00692FF9" w:rsidRPr="00F11488" w:rsidRDefault="00692FF9" w:rsidP="00692FF9">
      <w:pPr>
        <w:rPr>
          <w:rFonts w:ascii="Helvetica" w:hAnsi="Helvetica"/>
          <w:sz w:val="22"/>
          <w:szCs w:val="22"/>
          <w:lang w:val="en-US"/>
        </w:rPr>
      </w:pPr>
      <w:r w:rsidRPr="00F11488">
        <w:rPr>
          <w:rFonts w:ascii="Helvetica" w:hAnsi="Helvetica"/>
          <w:b/>
          <w:sz w:val="22"/>
          <w:szCs w:val="22"/>
          <w:lang w:val="en-US"/>
        </w:rPr>
        <w:t xml:space="preserve"> </w:t>
      </w:r>
    </w:p>
    <w:p w14:paraId="534E3DD4" w14:textId="5620F787" w:rsidR="00692FF9" w:rsidRPr="00F11488" w:rsidRDefault="00692FF9" w:rsidP="00692FF9">
      <w:pPr>
        <w:rPr>
          <w:rFonts w:ascii="Helvetica" w:hAnsi="Helvetica"/>
          <w:b/>
          <w:sz w:val="22"/>
          <w:szCs w:val="22"/>
          <w:lang w:val="en-US"/>
        </w:rPr>
      </w:pPr>
      <w:r w:rsidRPr="00F11488">
        <w:rPr>
          <w:rFonts w:ascii="Helvetica" w:hAnsi="Helvetica"/>
          <w:b/>
          <w:sz w:val="22"/>
          <w:szCs w:val="22"/>
          <w:lang w:val="en-US"/>
        </w:rPr>
        <w:t>2.4.</w:t>
      </w:r>
      <w:r w:rsidR="000364B8">
        <w:rPr>
          <w:rFonts w:ascii="Helvetica" w:hAnsi="Helvetica"/>
          <w:b/>
          <w:sz w:val="22"/>
          <w:szCs w:val="22"/>
          <w:lang w:val="en-US"/>
        </w:rPr>
        <w:t>5</w:t>
      </w:r>
      <w:r w:rsidRPr="00F11488">
        <w:rPr>
          <w:rFonts w:ascii="Helvetica" w:hAnsi="Helvetica"/>
          <w:b/>
          <w:sz w:val="22"/>
          <w:szCs w:val="22"/>
          <w:lang w:val="en-US"/>
        </w:rPr>
        <w:t xml:space="preserve"> Documentation generators </w:t>
      </w:r>
    </w:p>
    <w:p w14:paraId="7BA6D39D" w14:textId="77777777" w:rsidR="00692FF9" w:rsidRPr="00F11488" w:rsidRDefault="00692FF9" w:rsidP="00692FF9">
      <w:pPr>
        <w:rPr>
          <w:rFonts w:ascii="Helvetica" w:hAnsi="Helvetica"/>
          <w:sz w:val="22"/>
          <w:szCs w:val="22"/>
          <w:lang w:val="en-US"/>
        </w:rPr>
      </w:pPr>
      <w:r w:rsidRPr="00F11488">
        <w:rPr>
          <w:rFonts w:ascii="Helvetica" w:hAnsi="Helvetica"/>
          <w:b/>
          <w:sz w:val="22"/>
          <w:szCs w:val="22"/>
          <w:lang w:val="en-US"/>
        </w:rPr>
        <w:t xml:space="preserve"> </w:t>
      </w:r>
    </w:p>
    <w:p w14:paraId="4A1139ED" w14:textId="7BC8A04B" w:rsidR="00692FF9" w:rsidRPr="00F11488" w:rsidRDefault="00692FF9" w:rsidP="00692FF9">
      <w:pPr>
        <w:rPr>
          <w:rFonts w:ascii="Helvetica" w:hAnsi="Helvetica"/>
          <w:sz w:val="22"/>
          <w:szCs w:val="22"/>
          <w:lang w:val="en-US"/>
        </w:rPr>
      </w:pPr>
      <w:r w:rsidRPr="00F11488">
        <w:rPr>
          <w:rFonts w:ascii="Helvetica" w:hAnsi="Helvetica"/>
          <w:sz w:val="22"/>
          <w:szCs w:val="22"/>
          <w:lang w:val="en-US"/>
        </w:rPr>
        <w:t xml:space="preserve">Documentation generators most commonly create an HTML project that the end-user can navigate through independently of the operating system in the browser. The most prominent </w:t>
      </w:r>
      <w:r w:rsidRPr="00F11488">
        <w:rPr>
          <w:rFonts w:ascii="Helvetica" w:hAnsi="Helvetica"/>
          <w:sz w:val="22"/>
          <w:szCs w:val="22"/>
          <w:lang w:val="en-US"/>
        </w:rPr>
        <w:lastRenderedPageBreak/>
        <w:t xml:space="preserve">examples of documentation generators are API specification generators discussed above, such as Postman. The reader can see another example of a documentation generator in </w:t>
      </w:r>
      <w:r w:rsidRPr="00F11488">
        <w:rPr>
          <w:rFonts w:ascii="Helvetica" w:hAnsi="Helvetica"/>
          <w:i/>
          <w:sz w:val="22"/>
          <w:szCs w:val="22"/>
          <w:lang w:val="en-US"/>
        </w:rPr>
        <w:t xml:space="preserve">Fig. 4 </w:t>
      </w:r>
      <w:r w:rsidRPr="00F11488">
        <w:rPr>
          <w:rFonts w:ascii="Helvetica" w:hAnsi="Helvetica"/>
          <w:sz w:val="22"/>
          <w:szCs w:val="22"/>
          <w:lang w:val="en-US"/>
        </w:rPr>
        <w:t xml:space="preserve">[15]. </w:t>
      </w:r>
    </w:p>
    <w:p w14:paraId="11E817BC" w14:textId="77777777" w:rsidR="00692FF9" w:rsidRPr="00F11488" w:rsidRDefault="00692FF9" w:rsidP="00692FF9">
      <w:pPr>
        <w:rPr>
          <w:rFonts w:ascii="Helvetica" w:hAnsi="Helvetica"/>
          <w:sz w:val="22"/>
          <w:szCs w:val="22"/>
          <w:lang w:val="en-US"/>
        </w:rPr>
      </w:pPr>
      <w:r w:rsidRPr="00F11488">
        <w:rPr>
          <w:rFonts w:ascii="Helvetica" w:hAnsi="Helvetica"/>
          <w:sz w:val="22"/>
          <w:szCs w:val="22"/>
          <w:lang w:val="en-US"/>
        </w:rPr>
        <w:t xml:space="preserve"> </w:t>
      </w:r>
    </w:p>
    <w:p w14:paraId="0FE34A96" w14:textId="77777777" w:rsidR="00692FF9" w:rsidRPr="00F11488" w:rsidRDefault="00692FF9" w:rsidP="00692FF9">
      <w:pPr>
        <w:rPr>
          <w:rFonts w:ascii="Helvetica" w:hAnsi="Helvetica"/>
          <w:sz w:val="22"/>
          <w:szCs w:val="22"/>
        </w:rPr>
      </w:pPr>
      <w:r w:rsidRPr="00F11488">
        <w:rPr>
          <w:rFonts w:ascii="Helvetica" w:hAnsi="Helvetica"/>
          <w:noProof/>
          <w:sz w:val="22"/>
          <w:szCs w:val="22"/>
        </w:rPr>
        <w:drawing>
          <wp:inline distT="0" distB="0" distL="0" distR="0" wp14:anchorId="414D69E9" wp14:editId="51E4F698">
            <wp:extent cx="5940425" cy="3321050"/>
            <wp:effectExtent l="0" t="0" r="0" b="0"/>
            <wp:docPr id="1034" name="Picture 1034"/>
            <wp:cNvGraphicFramePr/>
            <a:graphic xmlns:a="http://schemas.openxmlformats.org/drawingml/2006/main">
              <a:graphicData uri="http://schemas.openxmlformats.org/drawingml/2006/picture">
                <pic:pic xmlns:pic="http://schemas.openxmlformats.org/drawingml/2006/picture">
                  <pic:nvPicPr>
                    <pic:cNvPr id="1034" name="Picture 1034"/>
                    <pic:cNvPicPr/>
                  </pic:nvPicPr>
                  <pic:blipFill>
                    <a:blip r:embed="rId10"/>
                    <a:stretch>
                      <a:fillRect/>
                    </a:stretch>
                  </pic:blipFill>
                  <pic:spPr>
                    <a:xfrm>
                      <a:off x="0" y="0"/>
                      <a:ext cx="5940425" cy="3321050"/>
                    </a:xfrm>
                    <a:prstGeom prst="rect">
                      <a:avLst/>
                    </a:prstGeom>
                  </pic:spPr>
                </pic:pic>
              </a:graphicData>
            </a:graphic>
          </wp:inline>
        </w:drawing>
      </w:r>
    </w:p>
    <w:p w14:paraId="78EDD13D" w14:textId="77777777" w:rsidR="008A3A75" w:rsidRDefault="008A3A75" w:rsidP="00692FF9">
      <w:pPr>
        <w:rPr>
          <w:rFonts w:ascii="Helvetica" w:hAnsi="Helvetica"/>
          <w:i/>
          <w:sz w:val="22"/>
          <w:szCs w:val="22"/>
          <w:lang w:val="en-US"/>
        </w:rPr>
      </w:pPr>
    </w:p>
    <w:p w14:paraId="1DB11451" w14:textId="56810213" w:rsidR="00692FF9" w:rsidRPr="00F11488" w:rsidRDefault="00692FF9" w:rsidP="008A3A75">
      <w:pPr>
        <w:jc w:val="center"/>
        <w:rPr>
          <w:rFonts w:ascii="Helvetica" w:hAnsi="Helvetica"/>
          <w:sz w:val="22"/>
          <w:szCs w:val="22"/>
          <w:lang w:val="en-US"/>
        </w:rPr>
      </w:pPr>
      <w:r w:rsidRPr="00F11488">
        <w:rPr>
          <w:rFonts w:ascii="Helvetica" w:hAnsi="Helvetica"/>
          <w:i/>
          <w:sz w:val="22"/>
          <w:szCs w:val="22"/>
          <w:lang w:val="en-US"/>
        </w:rPr>
        <w:t>Fig. 4</w:t>
      </w:r>
    </w:p>
    <w:p w14:paraId="2D652744" w14:textId="77777777" w:rsidR="00692FF9" w:rsidRPr="00F11488" w:rsidRDefault="00692FF9" w:rsidP="00692FF9">
      <w:pPr>
        <w:rPr>
          <w:rFonts w:ascii="Helvetica" w:hAnsi="Helvetica"/>
          <w:sz w:val="22"/>
          <w:szCs w:val="22"/>
          <w:lang w:val="en-US"/>
        </w:rPr>
      </w:pPr>
      <w:r w:rsidRPr="00F11488">
        <w:rPr>
          <w:rFonts w:ascii="Helvetica" w:hAnsi="Helvetica"/>
          <w:sz w:val="22"/>
          <w:szCs w:val="22"/>
          <w:lang w:val="en-US"/>
        </w:rPr>
        <w:t xml:space="preserve"> </w:t>
      </w:r>
    </w:p>
    <w:p w14:paraId="1CA02C41" w14:textId="77777777" w:rsidR="00692FF9" w:rsidRPr="00F11488" w:rsidRDefault="00692FF9" w:rsidP="00692FF9">
      <w:pPr>
        <w:rPr>
          <w:rFonts w:ascii="Helvetica" w:hAnsi="Helvetica"/>
          <w:sz w:val="22"/>
          <w:szCs w:val="22"/>
          <w:lang w:val="en-US"/>
        </w:rPr>
      </w:pPr>
      <w:r w:rsidRPr="00F11488">
        <w:rPr>
          <w:rFonts w:ascii="Helvetica" w:hAnsi="Helvetica"/>
          <w:sz w:val="22"/>
          <w:szCs w:val="22"/>
          <w:lang w:val="en-US"/>
        </w:rPr>
        <w:t xml:space="preserve"> </w:t>
      </w:r>
    </w:p>
    <w:p w14:paraId="7B2514F9" w14:textId="77777777" w:rsidR="00125F36" w:rsidRPr="00F11488" w:rsidRDefault="00125F36">
      <w:pPr>
        <w:rPr>
          <w:rFonts w:ascii="Helvetica" w:hAnsi="Helvetica"/>
          <w:b/>
          <w:sz w:val="22"/>
          <w:szCs w:val="22"/>
          <w:lang w:val="en-US"/>
        </w:rPr>
      </w:pPr>
      <w:r w:rsidRPr="00F11488">
        <w:rPr>
          <w:rFonts w:ascii="Helvetica" w:hAnsi="Helvetica"/>
          <w:b/>
          <w:sz w:val="22"/>
          <w:szCs w:val="22"/>
          <w:lang w:val="en-US"/>
        </w:rPr>
        <w:br w:type="page"/>
      </w:r>
    </w:p>
    <w:p w14:paraId="0C84F2E3" w14:textId="66577E5D" w:rsidR="009F71CC" w:rsidRDefault="009F71CC" w:rsidP="009F71CC">
      <w:pPr>
        <w:pStyle w:val="a6"/>
        <w:numPr>
          <w:ilvl w:val="0"/>
          <w:numId w:val="21"/>
        </w:numPr>
        <w:rPr>
          <w:rFonts w:ascii="Helvetica" w:hAnsi="Helvetica"/>
          <w:b/>
          <w:sz w:val="28"/>
          <w:szCs w:val="28"/>
          <w:lang w:val="en-US"/>
        </w:rPr>
      </w:pPr>
      <w:r>
        <w:rPr>
          <w:rFonts w:ascii="Helvetica" w:hAnsi="Helvetica"/>
          <w:b/>
          <w:sz w:val="28"/>
          <w:szCs w:val="28"/>
          <w:lang w:val="en-US"/>
        </w:rPr>
        <w:lastRenderedPageBreak/>
        <w:t>Non-functional Requirements</w:t>
      </w:r>
    </w:p>
    <w:p w14:paraId="27D71F1C" w14:textId="77777777" w:rsidR="009F71CC" w:rsidRDefault="009F71CC" w:rsidP="009F71CC">
      <w:pPr>
        <w:rPr>
          <w:rFonts w:ascii="Helvetica" w:hAnsi="Helvetica"/>
          <w:b/>
          <w:sz w:val="28"/>
          <w:szCs w:val="28"/>
          <w:lang w:val="en-US"/>
        </w:rPr>
      </w:pPr>
    </w:p>
    <w:p w14:paraId="70A6DD2A" w14:textId="77777777" w:rsidR="009F71CC" w:rsidRPr="009F71CC" w:rsidRDefault="009F71CC" w:rsidP="009F71CC">
      <w:pPr>
        <w:rPr>
          <w:rFonts w:ascii="Helvetica" w:hAnsi="Helvetica"/>
          <w:bCs/>
          <w:sz w:val="22"/>
          <w:szCs w:val="22"/>
          <w:lang w:val="en-US"/>
        </w:rPr>
      </w:pPr>
      <w:r w:rsidRPr="009F71CC">
        <w:rPr>
          <w:rFonts w:ascii="Helvetica" w:hAnsi="Helvetica"/>
          <w:bCs/>
          <w:sz w:val="22"/>
          <w:szCs w:val="22"/>
          <w:lang w:val="en-US"/>
        </w:rPr>
        <w:t xml:space="preserve">The Non-Functional Requirements chapter outlines the technical and usability requirements that </w:t>
      </w:r>
      <w:proofErr w:type="spellStart"/>
      <w:r w:rsidRPr="009F71CC">
        <w:rPr>
          <w:rFonts w:ascii="Helvetica" w:hAnsi="Helvetica"/>
          <w:bCs/>
          <w:sz w:val="22"/>
          <w:szCs w:val="22"/>
          <w:lang w:val="en-US"/>
        </w:rPr>
        <w:t>DartBoard</w:t>
      </w:r>
      <w:proofErr w:type="spellEnd"/>
      <w:r w:rsidRPr="009F71CC">
        <w:rPr>
          <w:rFonts w:ascii="Helvetica" w:hAnsi="Helvetica"/>
          <w:bCs/>
          <w:sz w:val="22"/>
          <w:szCs w:val="22"/>
          <w:lang w:val="en-US"/>
        </w:rPr>
        <w:t xml:space="preserve"> must meet in order to be an effective code analysis and visualization tool. These requirements, while not directly related to the core functionality of the application, are essential for ensuring usability, performance, and compatibility across various platforms and environments.</w:t>
      </w:r>
    </w:p>
    <w:p w14:paraId="4C7F925D" w14:textId="77777777" w:rsidR="009F71CC" w:rsidRPr="009F71CC" w:rsidRDefault="009F71CC" w:rsidP="009F71CC">
      <w:pPr>
        <w:rPr>
          <w:rFonts w:ascii="Helvetica" w:hAnsi="Helvetica"/>
          <w:bCs/>
          <w:sz w:val="22"/>
          <w:szCs w:val="22"/>
          <w:lang w:val="en-US"/>
        </w:rPr>
      </w:pPr>
    </w:p>
    <w:p w14:paraId="60D50BA9" w14:textId="551EC83C" w:rsidR="009F71CC" w:rsidRDefault="009F71CC" w:rsidP="009F71CC">
      <w:pPr>
        <w:rPr>
          <w:rFonts w:ascii="Helvetica" w:hAnsi="Helvetica"/>
          <w:bCs/>
          <w:sz w:val="22"/>
          <w:szCs w:val="22"/>
          <w:lang w:val="en-US"/>
        </w:rPr>
      </w:pPr>
      <w:r w:rsidRPr="009F71CC">
        <w:rPr>
          <w:rFonts w:ascii="Helvetica" w:hAnsi="Helvetica"/>
          <w:bCs/>
          <w:sz w:val="22"/>
          <w:szCs w:val="22"/>
          <w:lang w:val="en-US"/>
        </w:rPr>
        <w:t xml:space="preserve">To provide a powerful and flexible solution for code analysis and visualization, </w:t>
      </w:r>
      <w:proofErr w:type="spellStart"/>
      <w:r w:rsidRPr="009F71CC">
        <w:rPr>
          <w:rFonts w:ascii="Helvetica" w:hAnsi="Helvetica"/>
          <w:bCs/>
          <w:sz w:val="22"/>
          <w:szCs w:val="22"/>
          <w:lang w:val="en-US"/>
        </w:rPr>
        <w:t>DartBoard</w:t>
      </w:r>
      <w:proofErr w:type="spellEnd"/>
      <w:r w:rsidRPr="009F71CC">
        <w:rPr>
          <w:rFonts w:ascii="Helvetica" w:hAnsi="Helvetica"/>
          <w:bCs/>
          <w:sz w:val="22"/>
          <w:szCs w:val="22"/>
          <w:lang w:val="en-US"/>
        </w:rPr>
        <w:t xml:space="preserve"> aims to meet the following non-functional requirements:</w:t>
      </w:r>
    </w:p>
    <w:p w14:paraId="2BA181F5" w14:textId="77777777" w:rsidR="009F71CC" w:rsidRPr="00961091" w:rsidRDefault="009F71CC" w:rsidP="009F71CC">
      <w:pPr>
        <w:pStyle w:val="a6"/>
        <w:numPr>
          <w:ilvl w:val="0"/>
          <w:numId w:val="15"/>
        </w:numPr>
        <w:rPr>
          <w:rFonts w:ascii="Helvetica" w:hAnsi="Helvetica"/>
          <w:bCs/>
          <w:sz w:val="22"/>
          <w:szCs w:val="22"/>
          <w:lang w:val="en-US"/>
        </w:rPr>
      </w:pPr>
      <w:r w:rsidRPr="00961091">
        <w:rPr>
          <w:rFonts w:ascii="Helvetica" w:hAnsi="Helvetica"/>
          <w:bCs/>
          <w:sz w:val="22"/>
          <w:szCs w:val="22"/>
          <w:lang w:val="en-US"/>
        </w:rPr>
        <w:t xml:space="preserve">    The HTML generated by the application should have no external dependencies.</w:t>
      </w:r>
    </w:p>
    <w:p w14:paraId="6E035AE2" w14:textId="77777777" w:rsidR="009F71CC" w:rsidRPr="00961091" w:rsidRDefault="009F71CC" w:rsidP="009F71CC">
      <w:pPr>
        <w:pStyle w:val="a6"/>
        <w:numPr>
          <w:ilvl w:val="0"/>
          <w:numId w:val="15"/>
        </w:numPr>
        <w:rPr>
          <w:rFonts w:ascii="Helvetica" w:hAnsi="Helvetica"/>
          <w:bCs/>
          <w:sz w:val="22"/>
          <w:szCs w:val="22"/>
          <w:lang w:val="en-US"/>
        </w:rPr>
      </w:pPr>
      <w:r w:rsidRPr="00961091">
        <w:rPr>
          <w:rFonts w:ascii="Helvetica" w:hAnsi="Helvetica"/>
          <w:bCs/>
          <w:sz w:val="22"/>
          <w:szCs w:val="22"/>
          <w:lang w:val="en-US"/>
        </w:rPr>
        <w:t xml:space="preserve">    The HTML should run on the last three major versions of Chrome, Edge, Firefox, Opera, and Safari.</w:t>
      </w:r>
    </w:p>
    <w:p w14:paraId="11C289DD" w14:textId="77777777" w:rsidR="009F71CC" w:rsidRPr="00961091" w:rsidRDefault="009F71CC" w:rsidP="009F71CC">
      <w:pPr>
        <w:pStyle w:val="a6"/>
        <w:numPr>
          <w:ilvl w:val="0"/>
          <w:numId w:val="15"/>
        </w:numPr>
        <w:rPr>
          <w:rFonts w:ascii="Helvetica" w:hAnsi="Helvetica"/>
          <w:bCs/>
          <w:sz w:val="22"/>
          <w:szCs w:val="22"/>
          <w:lang w:val="en-US"/>
        </w:rPr>
      </w:pPr>
      <w:r w:rsidRPr="00961091">
        <w:rPr>
          <w:rFonts w:ascii="Helvetica" w:hAnsi="Helvetica"/>
          <w:bCs/>
          <w:sz w:val="22"/>
          <w:szCs w:val="22"/>
          <w:lang w:val="en-US"/>
        </w:rPr>
        <w:t xml:space="preserve">    The HTML should run on MacOS, Windows, and Linux.</w:t>
      </w:r>
    </w:p>
    <w:p w14:paraId="6F2F9D34" w14:textId="77777777" w:rsidR="009F71CC" w:rsidRPr="00961091" w:rsidRDefault="009F71CC" w:rsidP="009F71CC">
      <w:pPr>
        <w:pStyle w:val="a6"/>
        <w:numPr>
          <w:ilvl w:val="0"/>
          <w:numId w:val="15"/>
        </w:numPr>
        <w:rPr>
          <w:rFonts w:ascii="Helvetica" w:hAnsi="Helvetica"/>
          <w:bCs/>
          <w:sz w:val="22"/>
          <w:szCs w:val="22"/>
          <w:lang w:val="en-US"/>
        </w:rPr>
      </w:pPr>
      <w:r w:rsidRPr="00961091">
        <w:rPr>
          <w:rFonts w:ascii="Helvetica" w:hAnsi="Helvetica"/>
          <w:bCs/>
          <w:sz w:val="22"/>
          <w:szCs w:val="22"/>
          <w:lang w:val="en-US"/>
        </w:rPr>
        <w:t xml:space="preserve">    </w:t>
      </w:r>
      <w:proofErr w:type="spellStart"/>
      <w:r w:rsidRPr="00961091">
        <w:rPr>
          <w:rFonts w:ascii="Helvetica" w:hAnsi="Helvetica"/>
          <w:bCs/>
          <w:sz w:val="22"/>
          <w:szCs w:val="22"/>
          <w:lang w:val="en-US"/>
        </w:rPr>
        <w:t>DartBoard</w:t>
      </w:r>
      <w:proofErr w:type="spellEnd"/>
      <w:r w:rsidRPr="00961091">
        <w:rPr>
          <w:rFonts w:ascii="Helvetica" w:hAnsi="Helvetica"/>
          <w:bCs/>
          <w:sz w:val="22"/>
          <w:szCs w:val="22"/>
          <w:lang w:val="en-US"/>
        </w:rPr>
        <w:t xml:space="preserve"> should have all the functionality of modern IDEs.</w:t>
      </w:r>
    </w:p>
    <w:p w14:paraId="10AEBD65" w14:textId="77777777" w:rsidR="009F71CC" w:rsidRPr="00961091" w:rsidRDefault="009F71CC" w:rsidP="009F71CC">
      <w:pPr>
        <w:pStyle w:val="a6"/>
        <w:numPr>
          <w:ilvl w:val="0"/>
          <w:numId w:val="15"/>
        </w:numPr>
        <w:rPr>
          <w:rFonts w:ascii="Helvetica" w:hAnsi="Helvetica"/>
          <w:bCs/>
          <w:sz w:val="22"/>
          <w:szCs w:val="22"/>
          <w:lang w:val="en-US"/>
        </w:rPr>
      </w:pPr>
      <w:r w:rsidRPr="00961091">
        <w:rPr>
          <w:rFonts w:ascii="Helvetica" w:hAnsi="Helvetica"/>
          <w:bCs/>
          <w:sz w:val="22"/>
          <w:szCs w:val="22"/>
          <w:lang w:val="en-US"/>
        </w:rPr>
        <w:t xml:space="preserve">    </w:t>
      </w:r>
      <w:proofErr w:type="spellStart"/>
      <w:r w:rsidRPr="00961091">
        <w:rPr>
          <w:rFonts w:ascii="Helvetica" w:hAnsi="Helvetica"/>
          <w:bCs/>
          <w:sz w:val="22"/>
          <w:szCs w:val="22"/>
          <w:lang w:val="en-US"/>
        </w:rPr>
        <w:t>DartBoard</w:t>
      </w:r>
      <w:proofErr w:type="spellEnd"/>
      <w:r w:rsidRPr="00961091">
        <w:rPr>
          <w:rFonts w:ascii="Helvetica" w:hAnsi="Helvetica"/>
          <w:bCs/>
          <w:sz w:val="22"/>
          <w:szCs w:val="22"/>
          <w:lang w:val="en-US"/>
        </w:rPr>
        <w:t xml:space="preserve"> should have the look of a modern IDE design-wise.</w:t>
      </w:r>
    </w:p>
    <w:p w14:paraId="1AA47594" w14:textId="77777777" w:rsidR="009F71CC" w:rsidRPr="00961091" w:rsidRDefault="009F71CC" w:rsidP="009F71CC">
      <w:pPr>
        <w:pStyle w:val="a6"/>
        <w:numPr>
          <w:ilvl w:val="0"/>
          <w:numId w:val="15"/>
        </w:numPr>
        <w:rPr>
          <w:rFonts w:ascii="Helvetica" w:hAnsi="Helvetica"/>
          <w:bCs/>
          <w:sz w:val="22"/>
          <w:szCs w:val="22"/>
          <w:lang w:val="en-US"/>
        </w:rPr>
      </w:pPr>
      <w:r w:rsidRPr="00961091">
        <w:rPr>
          <w:rFonts w:ascii="Helvetica" w:hAnsi="Helvetica"/>
          <w:bCs/>
          <w:sz w:val="22"/>
          <w:szCs w:val="22"/>
          <w:lang w:val="en-US"/>
        </w:rPr>
        <w:t xml:space="preserve">    </w:t>
      </w:r>
      <w:proofErr w:type="spellStart"/>
      <w:r w:rsidRPr="00961091">
        <w:rPr>
          <w:rFonts w:ascii="Helvetica" w:hAnsi="Helvetica"/>
          <w:bCs/>
          <w:sz w:val="22"/>
          <w:szCs w:val="22"/>
          <w:lang w:val="en-US"/>
        </w:rPr>
        <w:t>DartBoard</w:t>
      </w:r>
      <w:proofErr w:type="spellEnd"/>
      <w:r w:rsidRPr="00961091">
        <w:rPr>
          <w:rFonts w:ascii="Helvetica" w:hAnsi="Helvetica"/>
          <w:bCs/>
          <w:sz w:val="22"/>
          <w:szCs w:val="22"/>
          <w:lang w:val="en-US"/>
        </w:rPr>
        <w:t xml:space="preserve"> should be able to deal with programs that contain a syntax error.</w:t>
      </w:r>
    </w:p>
    <w:p w14:paraId="323F76D9" w14:textId="77777777" w:rsidR="009F71CC" w:rsidRPr="00961091" w:rsidRDefault="009F71CC" w:rsidP="009F71CC">
      <w:pPr>
        <w:pStyle w:val="a6"/>
        <w:numPr>
          <w:ilvl w:val="0"/>
          <w:numId w:val="15"/>
        </w:numPr>
        <w:rPr>
          <w:rFonts w:ascii="Helvetica" w:hAnsi="Helvetica"/>
          <w:bCs/>
          <w:sz w:val="22"/>
          <w:szCs w:val="22"/>
          <w:lang w:val="en-US"/>
        </w:rPr>
      </w:pPr>
      <w:r w:rsidRPr="00961091">
        <w:rPr>
          <w:rFonts w:ascii="Helvetica" w:hAnsi="Helvetica"/>
          <w:bCs/>
          <w:sz w:val="22"/>
          <w:szCs w:val="22"/>
          <w:lang w:val="en-US"/>
        </w:rPr>
        <w:t xml:space="preserve">    </w:t>
      </w:r>
      <w:proofErr w:type="spellStart"/>
      <w:r w:rsidRPr="00961091">
        <w:rPr>
          <w:rFonts w:ascii="Helvetica" w:hAnsi="Helvetica"/>
          <w:bCs/>
          <w:sz w:val="22"/>
          <w:szCs w:val="22"/>
          <w:lang w:val="en-US"/>
        </w:rPr>
        <w:t>DartBoard</w:t>
      </w:r>
      <w:proofErr w:type="spellEnd"/>
      <w:r w:rsidRPr="00961091">
        <w:rPr>
          <w:rFonts w:ascii="Helvetica" w:hAnsi="Helvetica"/>
          <w:bCs/>
          <w:sz w:val="22"/>
          <w:szCs w:val="22"/>
          <w:lang w:val="en-US"/>
        </w:rPr>
        <w:t xml:space="preserve"> should be available as a command-line interface tool.</w:t>
      </w:r>
    </w:p>
    <w:p w14:paraId="47BF32A1" w14:textId="77777777" w:rsidR="009F71CC" w:rsidRPr="009311DA" w:rsidRDefault="009F71CC" w:rsidP="009F71CC">
      <w:pPr>
        <w:rPr>
          <w:rFonts w:ascii="Helvetica" w:hAnsi="Helvetica"/>
          <w:bCs/>
          <w:sz w:val="22"/>
          <w:szCs w:val="22"/>
          <w:lang w:val="en-US"/>
        </w:rPr>
      </w:pPr>
    </w:p>
    <w:p w14:paraId="3DC53D84" w14:textId="7C21CFC9" w:rsidR="009F71CC" w:rsidRPr="009F71CC" w:rsidRDefault="009F71CC" w:rsidP="009F71CC">
      <w:pPr>
        <w:rPr>
          <w:rFonts w:ascii="Helvetica" w:hAnsi="Helvetica"/>
          <w:bCs/>
          <w:sz w:val="22"/>
          <w:szCs w:val="22"/>
          <w:lang w:val="en-US"/>
        </w:rPr>
      </w:pPr>
      <w:r w:rsidRPr="00785726">
        <w:rPr>
          <w:rFonts w:ascii="Helvetica" w:hAnsi="Helvetica"/>
          <w:bCs/>
          <w:sz w:val="22"/>
          <w:szCs w:val="22"/>
          <w:lang w:val="en-US"/>
        </w:rPr>
        <w:t xml:space="preserve">These non-functional requirements are essential for making </w:t>
      </w:r>
      <w:proofErr w:type="spellStart"/>
      <w:r w:rsidRPr="00785726">
        <w:rPr>
          <w:rFonts w:ascii="Helvetica" w:hAnsi="Helvetica"/>
          <w:bCs/>
          <w:sz w:val="22"/>
          <w:szCs w:val="22"/>
          <w:lang w:val="en-US"/>
        </w:rPr>
        <w:t>DartBoard</w:t>
      </w:r>
      <w:proofErr w:type="spellEnd"/>
      <w:r w:rsidRPr="00785726">
        <w:rPr>
          <w:rFonts w:ascii="Helvetica" w:hAnsi="Helvetica"/>
          <w:bCs/>
          <w:sz w:val="22"/>
          <w:szCs w:val="22"/>
          <w:lang w:val="en-US"/>
        </w:rPr>
        <w:t xml:space="preserve"> an effective and user-friendly code analysis and visualization tool. By meeting these requirements, </w:t>
      </w:r>
      <w:proofErr w:type="spellStart"/>
      <w:r w:rsidRPr="00785726">
        <w:rPr>
          <w:rFonts w:ascii="Helvetica" w:hAnsi="Helvetica"/>
          <w:bCs/>
          <w:sz w:val="22"/>
          <w:szCs w:val="22"/>
          <w:lang w:val="en-US"/>
        </w:rPr>
        <w:t>DartBoard</w:t>
      </w:r>
      <w:proofErr w:type="spellEnd"/>
      <w:r w:rsidRPr="00785726">
        <w:rPr>
          <w:rFonts w:ascii="Helvetica" w:hAnsi="Helvetica"/>
          <w:bCs/>
          <w:sz w:val="22"/>
          <w:szCs w:val="22"/>
          <w:lang w:val="en-US"/>
        </w:rPr>
        <w:t xml:space="preserve"> can provide a high-quality user experience and performance, making it an essential tool for programmers who work with Dart.</w:t>
      </w:r>
    </w:p>
    <w:p w14:paraId="70FC6675" w14:textId="77777777" w:rsidR="009F71CC" w:rsidRPr="009F71CC" w:rsidRDefault="009F71CC" w:rsidP="009F71CC">
      <w:pPr>
        <w:rPr>
          <w:rFonts w:ascii="Helvetica" w:hAnsi="Helvetica"/>
          <w:b/>
          <w:sz w:val="28"/>
          <w:szCs w:val="28"/>
          <w:lang w:val="en-US"/>
        </w:rPr>
      </w:pPr>
    </w:p>
    <w:p w14:paraId="63669F2B" w14:textId="2CD6C198" w:rsidR="009F71CC" w:rsidRDefault="009F71CC" w:rsidP="009F71CC">
      <w:pPr>
        <w:pStyle w:val="a6"/>
        <w:numPr>
          <w:ilvl w:val="0"/>
          <w:numId w:val="21"/>
        </w:numPr>
        <w:rPr>
          <w:rFonts w:ascii="Helvetica" w:hAnsi="Helvetica"/>
          <w:b/>
          <w:sz w:val="28"/>
          <w:szCs w:val="28"/>
          <w:lang w:val="en-US"/>
        </w:rPr>
      </w:pPr>
      <w:r>
        <w:rPr>
          <w:rFonts w:ascii="Helvetica" w:hAnsi="Helvetica"/>
          <w:b/>
          <w:sz w:val="28"/>
          <w:szCs w:val="28"/>
          <w:lang w:val="en-US"/>
        </w:rPr>
        <w:t>Functional Requirements</w:t>
      </w:r>
    </w:p>
    <w:p w14:paraId="7A51A234" w14:textId="77777777" w:rsidR="009F71CC" w:rsidRDefault="009F71CC" w:rsidP="009F71CC">
      <w:pPr>
        <w:rPr>
          <w:rFonts w:ascii="Helvetica" w:hAnsi="Helvetica"/>
          <w:b/>
          <w:sz w:val="28"/>
          <w:szCs w:val="28"/>
          <w:lang w:val="en-US"/>
        </w:rPr>
      </w:pPr>
    </w:p>
    <w:p w14:paraId="37DD662D" w14:textId="77777777" w:rsidR="009F71CC" w:rsidRPr="006D6177" w:rsidRDefault="009F71CC" w:rsidP="009F71CC">
      <w:pPr>
        <w:rPr>
          <w:rFonts w:ascii="Helvetica" w:hAnsi="Helvetica"/>
          <w:bCs/>
          <w:sz w:val="22"/>
          <w:szCs w:val="22"/>
          <w:lang w:val="en-US"/>
        </w:rPr>
      </w:pPr>
      <w:r w:rsidRPr="006D6177">
        <w:rPr>
          <w:rFonts w:ascii="Helvetica" w:hAnsi="Helvetica"/>
          <w:bCs/>
          <w:sz w:val="22"/>
          <w:szCs w:val="22"/>
          <w:lang w:val="en-US"/>
        </w:rPr>
        <w:t xml:space="preserve">The Functional Requirements chapter outlines the core features and capabilities that the </w:t>
      </w:r>
      <w:proofErr w:type="spellStart"/>
      <w:r w:rsidRPr="006D6177">
        <w:rPr>
          <w:rFonts w:ascii="Helvetica" w:hAnsi="Helvetica"/>
          <w:bCs/>
          <w:sz w:val="22"/>
          <w:szCs w:val="22"/>
          <w:lang w:val="en-US"/>
        </w:rPr>
        <w:t>DartBoard</w:t>
      </w:r>
      <w:proofErr w:type="spellEnd"/>
      <w:r w:rsidRPr="006D6177">
        <w:rPr>
          <w:rFonts w:ascii="Helvetica" w:hAnsi="Helvetica"/>
          <w:bCs/>
          <w:sz w:val="22"/>
          <w:szCs w:val="22"/>
          <w:lang w:val="en-US"/>
        </w:rPr>
        <w:t xml:space="preserve"> application is designed to provide. These requirements are divided into three priority levels: High, Medium, and Low. The High priority requirements are the core functionality of </w:t>
      </w:r>
      <w:proofErr w:type="spellStart"/>
      <w:r w:rsidRPr="006D6177">
        <w:rPr>
          <w:rFonts w:ascii="Helvetica" w:hAnsi="Helvetica"/>
          <w:bCs/>
          <w:sz w:val="22"/>
          <w:szCs w:val="22"/>
          <w:lang w:val="en-US"/>
        </w:rPr>
        <w:t>DartBoard</w:t>
      </w:r>
      <w:proofErr w:type="spellEnd"/>
      <w:r w:rsidRPr="006D6177">
        <w:rPr>
          <w:rFonts w:ascii="Helvetica" w:hAnsi="Helvetica"/>
          <w:bCs/>
          <w:sz w:val="22"/>
          <w:szCs w:val="22"/>
          <w:lang w:val="en-US"/>
        </w:rPr>
        <w:t xml:space="preserve"> and are considered essential for the application to be effective. The Medium priority requirements provide additional functionality that can enhance the user experience and productivity of the application. The Low priority requirements are optional features that are not considered essential for the core functionality of </w:t>
      </w:r>
      <w:proofErr w:type="spellStart"/>
      <w:r w:rsidRPr="006D6177">
        <w:rPr>
          <w:rFonts w:ascii="Helvetica" w:hAnsi="Helvetica"/>
          <w:bCs/>
          <w:sz w:val="22"/>
          <w:szCs w:val="22"/>
          <w:lang w:val="en-US"/>
        </w:rPr>
        <w:t>DartBoard</w:t>
      </w:r>
      <w:proofErr w:type="spellEnd"/>
      <w:r w:rsidRPr="006D6177">
        <w:rPr>
          <w:rFonts w:ascii="Helvetica" w:hAnsi="Helvetica"/>
          <w:bCs/>
          <w:sz w:val="22"/>
          <w:szCs w:val="22"/>
          <w:lang w:val="en-US"/>
        </w:rPr>
        <w:t>.</w:t>
      </w:r>
    </w:p>
    <w:p w14:paraId="43A5982D" w14:textId="77777777" w:rsidR="009F71CC" w:rsidRPr="006D6177" w:rsidRDefault="009F71CC" w:rsidP="009F71CC">
      <w:pPr>
        <w:rPr>
          <w:rFonts w:ascii="Helvetica" w:hAnsi="Helvetica"/>
          <w:bCs/>
          <w:sz w:val="22"/>
          <w:szCs w:val="22"/>
          <w:lang w:val="en-US"/>
        </w:rPr>
      </w:pPr>
    </w:p>
    <w:p w14:paraId="3BEBC499" w14:textId="1EF61F02" w:rsidR="009F71CC" w:rsidRDefault="009F71CC" w:rsidP="009F71CC">
      <w:pPr>
        <w:rPr>
          <w:rFonts w:ascii="Helvetica" w:hAnsi="Helvetica"/>
          <w:bCs/>
          <w:sz w:val="22"/>
          <w:szCs w:val="22"/>
          <w:lang w:val="en-US"/>
        </w:rPr>
      </w:pPr>
      <w:r w:rsidRPr="006D6177">
        <w:rPr>
          <w:rFonts w:ascii="Helvetica" w:hAnsi="Helvetica"/>
          <w:bCs/>
          <w:sz w:val="22"/>
          <w:szCs w:val="22"/>
          <w:lang w:val="en-US"/>
        </w:rPr>
        <w:t xml:space="preserve">By implementing these functional requirements, </w:t>
      </w:r>
      <w:proofErr w:type="spellStart"/>
      <w:r w:rsidRPr="006D6177">
        <w:rPr>
          <w:rFonts w:ascii="Helvetica" w:hAnsi="Helvetica"/>
          <w:bCs/>
          <w:sz w:val="22"/>
          <w:szCs w:val="22"/>
          <w:lang w:val="en-US"/>
        </w:rPr>
        <w:t>DartBoard</w:t>
      </w:r>
      <w:proofErr w:type="spellEnd"/>
      <w:r w:rsidRPr="006D6177">
        <w:rPr>
          <w:rFonts w:ascii="Helvetica" w:hAnsi="Helvetica"/>
          <w:bCs/>
          <w:sz w:val="22"/>
          <w:szCs w:val="22"/>
          <w:lang w:val="en-US"/>
        </w:rPr>
        <w:t xml:space="preserve"> aims to provide a lightweight, fast, and powerful solution for code analysis and visualization for projects written in the Dart programming language.</w:t>
      </w:r>
    </w:p>
    <w:p w14:paraId="6A9AED4A" w14:textId="77777777" w:rsidR="009F71CC" w:rsidRDefault="009F71CC" w:rsidP="009F71CC">
      <w:pPr>
        <w:rPr>
          <w:rFonts w:ascii="Helvetica" w:hAnsi="Helvetica"/>
          <w:bCs/>
          <w:sz w:val="22"/>
          <w:szCs w:val="22"/>
          <w:lang w:val="en-US"/>
        </w:rPr>
      </w:pPr>
    </w:p>
    <w:p w14:paraId="3B07CA80" w14:textId="77777777" w:rsidR="009F71CC" w:rsidRPr="009F71CC" w:rsidRDefault="009F71CC" w:rsidP="009F71CC">
      <w:pPr>
        <w:rPr>
          <w:rFonts w:ascii="Helvetica" w:hAnsi="Helvetica"/>
          <w:b/>
          <w:sz w:val="22"/>
          <w:szCs w:val="22"/>
          <w:lang w:val="en-US"/>
        </w:rPr>
      </w:pPr>
      <w:r w:rsidRPr="009F71CC">
        <w:rPr>
          <w:rFonts w:ascii="Helvetica" w:hAnsi="Helvetica"/>
          <w:b/>
          <w:sz w:val="22"/>
          <w:szCs w:val="22"/>
          <w:lang w:val="en-US"/>
        </w:rPr>
        <w:t>High priority:</w:t>
      </w:r>
    </w:p>
    <w:p w14:paraId="34F06FBC" w14:textId="77777777" w:rsidR="009F71CC" w:rsidRPr="006D6177" w:rsidRDefault="009F71CC" w:rsidP="009F71CC">
      <w:pPr>
        <w:rPr>
          <w:rFonts w:ascii="Helvetica" w:hAnsi="Helvetica"/>
          <w:bCs/>
          <w:sz w:val="22"/>
          <w:szCs w:val="22"/>
          <w:lang w:val="en-US"/>
        </w:rPr>
      </w:pPr>
    </w:p>
    <w:p w14:paraId="06FB53F8" w14:textId="77777777" w:rsidR="009F71CC" w:rsidRPr="006D6177" w:rsidRDefault="009F71CC" w:rsidP="009F71CC">
      <w:pPr>
        <w:rPr>
          <w:rFonts w:ascii="Helvetica" w:hAnsi="Helvetica"/>
          <w:bCs/>
          <w:sz w:val="22"/>
          <w:szCs w:val="22"/>
          <w:lang w:val="en-US"/>
        </w:rPr>
      </w:pPr>
      <w:r w:rsidRPr="006D6177">
        <w:rPr>
          <w:rFonts w:ascii="Helvetica" w:hAnsi="Helvetica"/>
          <w:bCs/>
          <w:sz w:val="22"/>
          <w:szCs w:val="22"/>
          <w:lang w:val="en-US"/>
        </w:rPr>
        <w:t xml:space="preserve">The High priority features listed in the Functional System Requirements are essential for the core functionality of </w:t>
      </w:r>
      <w:proofErr w:type="spellStart"/>
      <w:r w:rsidRPr="006D6177">
        <w:rPr>
          <w:rFonts w:ascii="Helvetica" w:hAnsi="Helvetica"/>
          <w:bCs/>
          <w:sz w:val="22"/>
          <w:szCs w:val="22"/>
          <w:lang w:val="en-US"/>
        </w:rPr>
        <w:t>DartBoard</w:t>
      </w:r>
      <w:proofErr w:type="spellEnd"/>
      <w:r w:rsidRPr="006D6177">
        <w:rPr>
          <w:rFonts w:ascii="Helvetica" w:hAnsi="Helvetica"/>
          <w:bCs/>
          <w:sz w:val="22"/>
          <w:szCs w:val="22"/>
          <w:lang w:val="en-US"/>
        </w:rPr>
        <w:t xml:space="preserve">. These features provide the necessary tools for code analysis and visualization for projects written in the Dart programming language. Given their importance, these features will be implemented in the initial release of </w:t>
      </w:r>
      <w:proofErr w:type="spellStart"/>
      <w:r w:rsidRPr="006D6177">
        <w:rPr>
          <w:rFonts w:ascii="Helvetica" w:hAnsi="Helvetica"/>
          <w:bCs/>
          <w:sz w:val="22"/>
          <w:szCs w:val="22"/>
          <w:lang w:val="en-US"/>
        </w:rPr>
        <w:t>DartBoard</w:t>
      </w:r>
      <w:proofErr w:type="spellEnd"/>
      <w:r w:rsidRPr="006D6177">
        <w:rPr>
          <w:rFonts w:ascii="Helvetica" w:hAnsi="Helvetica"/>
          <w:bCs/>
          <w:sz w:val="22"/>
          <w:szCs w:val="22"/>
          <w:lang w:val="en-US"/>
        </w:rPr>
        <w:t>.</w:t>
      </w:r>
    </w:p>
    <w:p w14:paraId="72D10E4F" w14:textId="77777777" w:rsidR="009F71CC" w:rsidRPr="00F11488" w:rsidRDefault="009F71CC" w:rsidP="009F71CC">
      <w:pPr>
        <w:rPr>
          <w:rFonts w:ascii="Helvetica" w:hAnsi="Helvetica"/>
          <w:bCs/>
          <w:sz w:val="22"/>
          <w:szCs w:val="22"/>
          <w:lang w:val="en-US"/>
        </w:rPr>
      </w:pPr>
    </w:p>
    <w:p w14:paraId="591ED5E6" w14:textId="77777777" w:rsidR="009F71CC" w:rsidRDefault="009F71CC" w:rsidP="009F71CC">
      <w:pPr>
        <w:pStyle w:val="a6"/>
        <w:numPr>
          <w:ilvl w:val="0"/>
          <w:numId w:val="15"/>
        </w:numPr>
        <w:rPr>
          <w:rFonts w:ascii="Helvetica" w:hAnsi="Helvetica"/>
          <w:bCs/>
          <w:sz w:val="22"/>
          <w:szCs w:val="22"/>
          <w:lang w:val="en-US"/>
        </w:rPr>
      </w:pPr>
      <w:r w:rsidRPr="001E18DA">
        <w:rPr>
          <w:rFonts w:ascii="Helvetica" w:hAnsi="Helvetica"/>
          <w:bCs/>
          <w:sz w:val="22"/>
          <w:szCs w:val="22"/>
          <w:lang w:val="en-US"/>
        </w:rPr>
        <w:t xml:space="preserve">Generate HTML files from source code in Dart: This feature is the core functionality of </w:t>
      </w:r>
      <w:proofErr w:type="spellStart"/>
      <w:r w:rsidRPr="001E18DA">
        <w:rPr>
          <w:rFonts w:ascii="Helvetica" w:hAnsi="Helvetica"/>
          <w:bCs/>
          <w:sz w:val="22"/>
          <w:szCs w:val="22"/>
          <w:lang w:val="en-US"/>
        </w:rPr>
        <w:t>DartBoard</w:t>
      </w:r>
      <w:proofErr w:type="spellEnd"/>
      <w:r w:rsidRPr="001E18DA">
        <w:rPr>
          <w:rFonts w:ascii="Helvetica" w:hAnsi="Helvetica"/>
          <w:bCs/>
          <w:sz w:val="22"/>
          <w:szCs w:val="22"/>
          <w:lang w:val="en-US"/>
        </w:rPr>
        <w:t>, as it generates an HTML document from the source code that can be easily shared and viewed by others.</w:t>
      </w:r>
    </w:p>
    <w:p w14:paraId="0F00B34C" w14:textId="77777777" w:rsidR="009F71CC" w:rsidRPr="00F11488" w:rsidRDefault="009F71CC" w:rsidP="009F71CC">
      <w:pPr>
        <w:pStyle w:val="a6"/>
        <w:numPr>
          <w:ilvl w:val="0"/>
          <w:numId w:val="15"/>
        </w:numPr>
        <w:rPr>
          <w:rFonts w:ascii="Helvetica" w:hAnsi="Helvetica"/>
          <w:bCs/>
          <w:sz w:val="22"/>
          <w:szCs w:val="22"/>
          <w:lang w:val="en-US"/>
        </w:rPr>
      </w:pPr>
      <w:r w:rsidRPr="00F11488">
        <w:rPr>
          <w:rFonts w:ascii="Helvetica" w:hAnsi="Helvetica"/>
          <w:bCs/>
          <w:sz w:val="22"/>
          <w:szCs w:val="22"/>
          <w:lang w:val="en-US"/>
        </w:rPr>
        <w:t>Highlight syntax in the generated HTML</w:t>
      </w:r>
      <w:r>
        <w:rPr>
          <w:rFonts w:ascii="Helvetica" w:hAnsi="Helvetica"/>
          <w:bCs/>
          <w:sz w:val="22"/>
          <w:szCs w:val="22"/>
          <w:lang w:val="en-US"/>
        </w:rPr>
        <w:t xml:space="preserve">: </w:t>
      </w:r>
      <w:r w:rsidRPr="001E18DA">
        <w:rPr>
          <w:rFonts w:ascii="Helvetica" w:hAnsi="Helvetica"/>
          <w:bCs/>
          <w:sz w:val="22"/>
          <w:szCs w:val="22"/>
          <w:lang w:val="en-US"/>
        </w:rPr>
        <w:t>This feature provides clear and easy-to-read visual cues for different parts of the code, which can help programmers to quickly understand and navigate complex codebases.</w:t>
      </w:r>
    </w:p>
    <w:p w14:paraId="28EB1CD0" w14:textId="77777777" w:rsidR="009F71CC" w:rsidRPr="00F11488" w:rsidRDefault="009F71CC" w:rsidP="009F71CC">
      <w:pPr>
        <w:pStyle w:val="a6"/>
        <w:numPr>
          <w:ilvl w:val="0"/>
          <w:numId w:val="15"/>
        </w:numPr>
        <w:rPr>
          <w:rFonts w:ascii="Helvetica" w:hAnsi="Helvetica"/>
          <w:bCs/>
          <w:sz w:val="22"/>
          <w:szCs w:val="22"/>
          <w:lang w:val="en-US"/>
        </w:rPr>
      </w:pPr>
      <w:r w:rsidRPr="001E18DA">
        <w:rPr>
          <w:rFonts w:ascii="Helvetica" w:hAnsi="Helvetica"/>
          <w:bCs/>
          <w:sz w:val="22"/>
          <w:szCs w:val="22"/>
          <w:lang w:val="en-US"/>
        </w:rPr>
        <w:lastRenderedPageBreak/>
        <w:t>Implement the ability to jump to variable and function declarations: This feature allows programmers to quickly jump to the location in the code where a variable or function is defined, making it easier to understand the context of that code.</w:t>
      </w:r>
    </w:p>
    <w:p w14:paraId="5EBD25DC" w14:textId="77777777" w:rsidR="009F71CC" w:rsidRDefault="009F71CC" w:rsidP="009F71CC">
      <w:pPr>
        <w:pStyle w:val="a6"/>
        <w:numPr>
          <w:ilvl w:val="0"/>
          <w:numId w:val="15"/>
        </w:numPr>
        <w:rPr>
          <w:rFonts w:ascii="Helvetica" w:hAnsi="Helvetica"/>
          <w:bCs/>
          <w:sz w:val="22"/>
          <w:szCs w:val="22"/>
          <w:lang w:val="en-US"/>
        </w:rPr>
      </w:pPr>
      <w:r w:rsidRPr="001E18DA">
        <w:rPr>
          <w:rFonts w:ascii="Helvetica" w:hAnsi="Helvetica"/>
          <w:bCs/>
          <w:sz w:val="22"/>
          <w:szCs w:val="22"/>
          <w:lang w:val="en-US"/>
        </w:rPr>
        <w:t>Show documentation on cursor hover: This feature provides programmers with a quick and easy way to view documentation for a particular function or class by simply hovering the cursor over it.</w:t>
      </w:r>
    </w:p>
    <w:p w14:paraId="19626202" w14:textId="77777777" w:rsidR="009F71CC" w:rsidRDefault="009F71CC" w:rsidP="009F71CC">
      <w:pPr>
        <w:pStyle w:val="a6"/>
        <w:numPr>
          <w:ilvl w:val="0"/>
          <w:numId w:val="15"/>
        </w:numPr>
        <w:rPr>
          <w:rFonts w:ascii="Helvetica" w:hAnsi="Helvetica"/>
          <w:bCs/>
          <w:sz w:val="22"/>
          <w:szCs w:val="22"/>
          <w:lang w:val="en-US"/>
        </w:rPr>
      </w:pPr>
      <w:r w:rsidRPr="001E18DA">
        <w:rPr>
          <w:rFonts w:ascii="Helvetica" w:hAnsi="Helvetica"/>
          <w:bCs/>
          <w:sz w:val="22"/>
          <w:szCs w:val="22"/>
          <w:lang w:val="en-US"/>
        </w:rPr>
        <w:t>Collapse block scopes: This feature helps to simplify the visualization of code by collapsing block scopes that are not currently being worked on, reducing visual clutter and allowing programmers to focus on the code that is most relevant to them.</w:t>
      </w:r>
    </w:p>
    <w:p w14:paraId="6E56AE95" w14:textId="77777777" w:rsidR="009F71CC" w:rsidRPr="001E18DA" w:rsidRDefault="009F71CC" w:rsidP="009F71CC">
      <w:pPr>
        <w:pStyle w:val="a6"/>
        <w:numPr>
          <w:ilvl w:val="0"/>
          <w:numId w:val="15"/>
        </w:numPr>
        <w:rPr>
          <w:rFonts w:ascii="Helvetica" w:hAnsi="Helvetica"/>
          <w:bCs/>
          <w:sz w:val="22"/>
          <w:szCs w:val="22"/>
          <w:lang w:val="en-US"/>
        </w:rPr>
      </w:pPr>
      <w:r w:rsidRPr="001E18DA">
        <w:rPr>
          <w:rFonts w:ascii="Helvetica" w:hAnsi="Helvetica"/>
          <w:bCs/>
          <w:sz w:val="22"/>
          <w:szCs w:val="22"/>
          <w:lang w:val="en-US"/>
        </w:rPr>
        <w:t>Implement an upper tab bar to switch between tabs with source files: This feature allows programmers to easily switch between different source files within a project, making it easier to navigate between different parts of the codebase</w:t>
      </w:r>
      <w:r w:rsidRPr="001E18DA">
        <w:rPr>
          <w:lang w:val="en-US"/>
        </w:rPr>
        <w:t xml:space="preserve"> </w:t>
      </w:r>
    </w:p>
    <w:p w14:paraId="0E746B64" w14:textId="6EF17F81" w:rsidR="009F71CC" w:rsidRDefault="009F71CC" w:rsidP="009F71CC">
      <w:pPr>
        <w:pStyle w:val="a6"/>
        <w:numPr>
          <w:ilvl w:val="0"/>
          <w:numId w:val="15"/>
        </w:numPr>
        <w:rPr>
          <w:rFonts w:ascii="Helvetica" w:hAnsi="Helvetica"/>
          <w:bCs/>
          <w:sz w:val="22"/>
          <w:szCs w:val="22"/>
          <w:lang w:val="en-US"/>
        </w:rPr>
      </w:pPr>
      <w:r w:rsidRPr="001E18DA">
        <w:rPr>
          <w:rFonts w:ascii="Helvetica" w:hAnsi="Helvetica"/>
          <w:bCs/>
          <w:sz w:val="22"/>
          <w:szCs w:val="22"/>
          <w:lang w:val="en-US"/>
        </w:rPr>
        <w:t>Add project tree functionality: This feature provides a hierarchical view of the project's source code, allowing programmers to easily navigate and understand the structure of the codebase.</w:t>
      </w:r>
    </w:p>
    <w:p w14:paraId="6795AF79" w14:textId="77777777" w:rsidR="009F71CC" w:rsidRDefault="009F71CC" w:rsidP="009F71CC">
      <w:pPr>
        <w:pStyle w:val="a6"/>
        <w:ind w:left="0"/>
        <w:rPr>
          <w:rFonts w:ascii="Helvetica" w:hAnsi="Helvetica"/>
          <w:bCs/>
          <w:sz w:val="22"/>
          <w:szCs w:val="22"/>
          <w:lang w:val="en-US"/>
        </w:rPr>
      </w:pPr>
    </w:p>
    <w:p w14:paraId="2348861D" w14:textId="77777777" w:rsidR="009F71CC" w:rsidRPr="009F71CC" w:rsidRDefault="009F71CC" w:rsidP="009F71CC">
      <w:pPr>
        <w:rPr>
          <w:rFonts w:ascii="Helvetica" w:hAnsi="Helvetica"/>
          <w:b/>
          <w:sz w:val="22"/>
          <w:szCs w:val="22"/>
          <w:lang w:val="en-US"/>
        </w:rPr>
      </w:pPr>
      <w:r w:rsidRPr="009F71CC">
        <w:rPr>
          <w:rFonts w:ascii="Helvetica" w:hAnsi="Helvetica"/>
          <w:b/>
          <w:sz w:val="22"/>
          <w:szCs w:val="22"/>
          <w:lang w:val="en-US"/>
        </w:rPr>
        <w:t>Medium priority:</w:t>
      </w:r>
    </w:p>
    <w:p w14:paraId="304DD583" w14:textId="77777777" w:rsidR="009F71CC" w:rsidRDefault="009F71CC" w:rsidP="009F71CC">
      <w:pPr>
        <w:rPr>
          <w:rFonts w:ascii="Helvetica" w:hAnsi="Helvetica"/>
          <w:bCs/>
          <w:sz w:val="22"/>
          <w:szCs w:val="22"/>
          <w:lang w:val="en-US"/>
        </w:rPr>
      </w:pPr>
    </w:p>
    <w:p w14:paraId="3504C74D" w14:textId="77777777" w:rsidR="009F71CC" w:rsidRDefault="009F71CC" w:rsidP="009F71CC">
      <w:pPr>
        <w:rPr>
          <w:rFonts w:ascii="Helvetica" w:hAnsi="Helvetica"/>
          <w:bCs/>
          <w:sz w:val="22"/>
          <w:szCs w:val="22"/>
          <w:lang w:val="en-US"/>
        </w:rPr>
      </w:pPr>
      <w:r w:rsidRPr="006D6177">
        <w:rPr>
          <w:rFonts w:ascii="Helvetica" w:hAnsi="Helvetica"/>
          <w:bCs/>
          <w:sz w:val="22"/>
          <w:szCs w:val="22"/>
          <w:lang w:val="en-US"/>
        </w:rPr>
        <w:t xml:space="preserve">The Medium priority features listed in the Functional System Requirements provide additional functionality that can enhance the user experience and productivity of </w:t>
      </w:r>
      <w:proofErr w:type="spellStart"/>
      <w:r w:rsidRPr="006D6177">
        <w:rPr>
          <w:rFonts w:ascii="Helvetica" w:hAnsi="Helvetica"/>
          <w:bCs/>
          <w:sz w:val="22"/>
          <w:szCs w:val="22"/>
          <w:lang w:val="en-US"/>
        </w:rPr>
        <w:t>DartBoard</w:t>
      </w:r>
      <w:proofErr w:type="spellEnd"/>
      <w:r w:rsidRPr="006D6177">
        <w:rPr>
          <w:rFonts w:ascii="Helvetica" w:hAnsi="Helvetica"/>
          <w:bCs/>
          <w:sz w:val="22"/>
          <w:szCs w:val="22"/>
          <w:lang w:val="en-US"/>
        </w:rPr>
        <w:t xml:space="preserve">. While not essential for the core functionality of the application, these features could be highly beneficial for programmers who use the application. These features may be implemented in the initial release of </w:t>
      </w:r>
      <w:proofErr w:type="spellStart"/>
      <w:r w:rsidRPr="006D6177">
        <w:rPr>
          <w:rFonts w:ascii="Helvetica" w:hAnsi="Helvetica"/>
          <w:bCs/>
          <w:sz w:val="22"/>
          <w:szCs w:val="22"/>
          <w:lang w:val="en-US"/>
        </w:rPr>
        <w:t>DartBoard</w:t>
      </w:r>
      <w:proofErr w:type="spellEnd"/>
      <w:r w:rsidRPr="006D6177">
        <w:rPr>
          <w:rFonts w:ascii="Helvetica" w:hAnsi="Helvetica"/>
          <w:bCs/>
          <w:sz w:val="22"/>
          <w:szCs w:val="22"/>
          <w:lang w:val="en-US"/>
        </w:rPr>
        <w:t>, or added in future updates depending on their level of complexity and user demand.</w:t>
      </w:r>
    </w:p>
    <w:p w14:paraId="135E9E1B" w14:textId="77777777" w:rsidR="009F71CC" w:rsidRPr="00F11488" w:rsidRDefault="009F71CC" w:rsidP="009F71CC">
      <w:pPr>
        <w:rPr>
          <w:rFonts w:ascii="Helvetica" w:hAnsi="Helvetica"/>
          <w:bCs/>
          <w:sz w:val="22"/>
          <w:szCs w:val="22"/>
          <w:lang w:val="en-US"/>
        </w:rPr>
      </w:pPr>
    </w:p>
    <w:p w14:paraId="2FE43013" w14:textId="77777777" w:rsidR="009F71CC" w:rsidRPr="009A2013" w:rsidRDefault="009F71CC" w:rsidP="009F71CC">
      <w:pPr>
        <w:pStyle w:val="a6"/>
        <w:numPr>
          <w:ilvl w:val="0"/>
          <w:numId w:val="15"/>
        </w:numPr>
        <w:rPr>
          <w:rFonts w:ascii="Helvetica" w:hAnsi="Helvetica"/>
          <w:bCs/>
          <w:sz w:val="22"/>
          <w:szCs w:val="22"/>
          <w:lang w:val="en-US"/>
        </w:rPr>
      </w:pPr>
      <w:r w:rsidRPr="009A2013">
        <w:rPr>
          <w:rFonts w:ascii="Helvetica" w:hAnsi="Helvetica"/>
          <w:bCs/>
          <w:sz w:val="22"/>
          <w:szCs w:val="22"/>
          <w:lang w:val="en-US"/>
        </w:rPr>
        <w:t xml:space="preserve">Theming: This feature allows programmers to customize the look and feel of </w:t>
      </w:r>
      <w:proofErr w:type="spellStart"/>
      <w:r w:rsidRPr="009A2013">
        <w:rPr>
          <w:rFonts w:ascii="Helvetica" w:hAnsi="Helvetica"/>
          <w:bCs/>
          <w:sz w:val="22"/>
          <w:szCs w:val="22"/>
          <w:lang w:val="en-US"/>
        </w:rPr>
        <w:t>DartBoard</w:t>
      </w:r>
      <w:proofErr w:type="spellEnd"/>
      <w:r w:rsidRPr="009A2013">
        <w:rPr>
          <w:rFonts w:ascii="Helvetica" w:hAnsi="Helvetica"/>
          <w:bCs/>
          <w:sz w:val="22"/>
          <w:szCs w:val="22"/>
          <w:lang w:val="en-US"/>
        </w:rPr>
        <w:t xml:space="preserve"> to their liking, making it more personalized and easier to work with.</w:t>
      </w:r>
    </w:p>
    <w:p w14:paraId="60152091" w14:textId="77777777" w:rsidR="009F71CC" w:rsidRPr="009A2013" w:rsidRDefault="009F71CC" w:rsidP="009F71CC">
      <w:pPr>
        <w:pStyle w:val="a6"/>
        <w:numPr>
          <w:ilvl w:val="0"/>
          <w:numId w:val="15"/>
        </w:numPr>
        <w:rPr>
          <w:rFonts w:ascii="Helvetica" w:hAnsi="Helvetica"/>
          <w:bCs/>
          <w:sz w:val="22"/>
          <w:szCs w:val="22"/>
          <w:lang w:val="en-US"/>
        </w:rPr>
      </w:pPr>
      <w:r w:rsidRPr="009A2013">
        <w:rPr>
          <w:rFonts w:ascii="Helvetica" w:hAnsi="Helvetica"/>
          <w:bCs/>
          <w:sz w:val="22"/>
          <w:szCs w:val="22"/>
          <w:lang w:val="en-US"/>
        </w:rPr>
        <w:t>Search by regex expression: This feature enables programmers to search for specific patterns in the source code using regular expressions, making it easier to find and navigate to specific sections of the codebase.</w:t>
      </w:r>
    </w:p>
    <w:p w14:paraId="258F4873" w14:textId="77777777" w:rsidR="009F71CC" w:rsidRPr="009A2013" w:rsidRDefault="009F71CC" w:rsidP="009F71CC">
      <w:pPr>
        <w:pStyle w:val="a6"/>
        <w:numPr>
          <w:ilvl w:val="0"/>
          <w:numId w:val="15"/>
        </w:numPr>
        <w:rPr>
          <w:rFonts w:ascii="Helvetica" w:hAnsi="Helvetica"/>
          <w:bCs/>
          <w:sz w:val="22"/>
          <w:szCs w:val="22"/>
          <w:lang w:val="en-US"/>
        </w:rPr>
      </w:pPr>
      <w:r w:rsidRPr="009A2013">
        <w:rPr>
          <w:rFonts w:ascii="Helvetica" w:hAnsi="Helvetica"/>
          <w:bCs/>
          <w:sz w:val="22"/>
          <w:szCs w:val="22"/>
          <w:lang w:val="en-US"/>
        </w:rPr>
        <w:t>Replace by regex expression: This feature allows programmers to perform global search and replace operations using regular expressions, which can help to quickly make changes to large sections of the codebase.</w:t>
      </w:r>
    </w:p>
    <w:p w14:paraId="04DB1B3A" w14:textId="77777777" w:rsidR="009F71CC" w:rsidRPr="009A2013" w:rsidRDefault="009F71CC" w:rsidP="009F71CC">
      <w:pPr>
        <w:pStyle w:val="a6"/>
        <w:numPr>
          <w:ilvl w:val="0"/>
          <w:numId w:val="15"/>
        </w:numPr>
        <w:rPr>
          <w:rFonts w:ascii="Helvetica" w:hAnsi="Helvetica"/>
          <w:bCs/>
          <w:sz w:val="22"/>
          <w:szCs w:val="22"/>
          <w:lang w:val="en-US"/>
        </w:rPr>
      </w:pPr>
      <w:r w:rsidRPr="009A2013">
        <w:rPr>
          <w:rFonts w:ascii="Helvetica" w:hAnsi="Helvetica"/>
          <w:bCs/>
          <w:sz w:val="22"/>
          <w:szCs w:val="22"/>
          <w:lang w:val="en-US"/>
        </w:rPr>
        <w:t>Rename var/function (refactor): This feature enables programmers to quickly and easily rename variables and functions throughout the entire project, making it easier to maintain and update the codebase.</w:t>
      </w:r>
    </w:p>
    <w:p w14:paraId="64B0436E" w14:textId="77777777" w:rsidR="009F71CC" w:rsidRPr="009A2013" w:rsidRDefault="009F71CC" w:rsidP="009F71CC">
      <w:pPr>
        <w:pStyle w:val="a6"/>
        <w:numPr>
          <w:ilvl w:val="0"/>
          <w:numId w:val="15"/>
        </w:numPr>
        <w:rPr>
          <w:rFonts w:ascii="Helvetica" w:hAnsi="Helvetica"/>
          <w:bCs/>
          <w:sz w:val="22"/>
          <w:szCs w:val="22"/>
          <w:lang w:val="en-US"/>
        </w:rPr>
      </w:pPr>
      <w:r w:rsidRPr="009A2013">
        <w:rPr>
          <w:rFonts w:ascii="Helvetica" w:hAnsi="Helvetica"/>
          <w:bCs/>
          <w:sz w:val="22"/>
          <w:szCs w:val="22"/>
          <w:lang w:val="en-US"/>
        </w:rPr>
        <w:t xml:space="preserve">Upload zip project: This feature allows programmers to upload a compressed zip file of their project to </w:t>
      </w:r>
      <w:proofErr w:type="spellStart"/>
      <w:r w:rsidRPr="009A2013">
        <w:rPr>
          <w:rFonts w:ascii="Helvetica" w:hAnsi="Helvetica"/>
          <w:bCs/>
          <w:sz w:val="22"/>
          <w:szCs w:val="22"/>
          <w:lang w:val="en-US"/>
        </w:rPr>
        <w:t>DartBoard</w:t>
      </w:r>
      <w:proofErr w:type="spellEnd"/>
      <w:r w:rsidRPr="009A2013">
        <w:rPr>
          <w:rFonts w:ascii="Helvetica" w:hAnsi="Helvetica"/>
          <w:bCs/>
          <w:sz w:val="22"/>
          <w:szCs w:val="22"/>
          <w:lang w:val="en-US"/>
        </w:rPr>
        <w:t>, making it easier to analyze and visualize large projects.</w:t>
      </w:r>
    </w:p>
    <w:p w14:paraId="5917B81D" w14:textId="77777777" w:rsidR="009F71CC" w:rsidRPr="009A2013" w:rsidRDefault="009F71CC" w:rsidP="009F71CC">
      <w:pPr>
        <w:pStyle w:val="a6"/>
        <w:numPr>
          <w:ilvl w:val="0"/>
          <w:numId w:val="15"/>
        </w:numPr>
        <w:rPr>
          <w:rFonts w:ascii="Helvetica" w:hAnsi="Helvetica"/>
          <w:bCs/>
          <w:sz w:val="22"/>
          <w:szCs w:val="22"/>
          <w:lang w:val="en-US"/>
        </w:rPr>
      </w:pPr>
      <w:r w:rsidRPr="009A2013">
        <w:rPr>
          <w:rFonts w:ascii="Helvetica" w:hAnsi="Helvetica"/>
          <w:bCs/>
          <w:sz w:val="22"/>
          <w:szCs w:val="22"/>
          <w:lang w:val="en-US"/>
        </w:rPr>
        <w:t>Upload via GitHub repo: This feature enables programmers to upload their project directly from their GitHub repository, streamlining the process of code analysis and visualization.</w:t>
      </w:r>
    </w:p>
    <w:p w14:paraId="7DFF129D" w14:textId="77777777" w:rsidR="009F71CC" w:rsidRPr="009A2013" w:rsidRDefault="009F71CC" w:rsidP="009F71CC">
      <w:pPr>
        <w:pStyle w:val="a6"/>
        <w:numPr>
          <w:ilvl w:val="0"/>
          <w:numId w:val="15"/>
        </w:numPr>
        <w:rPr>
          <w:rFonts w:ascii="Helvetica" w:hAnsi="Helvetica"/>
          <w:bCs/>
          <w:sz w:val="22"/>
          <w:szCs w:val="22"/>
          <w:lang w:val="en-US"/>
        </w:rPr>
      </w:pPr>
      <w:r w:rsidRPr="009A2013">
        <w:rPr>
          <w:rFonts w:ascii="Helvetica" w:hAnsi="Helvetica"/>
          <w:bCs/>
          <w:sz w:val="22"/>
          <w:szCs w:val="22"/>
          <w:lang w:val="en-US"/>
        </w:rPr>
        <w:t>Project tree folder collapsing: This feature allows programmers to collapse and expand folders within the project tree, making it easier to navigate large codebases with many files and directories.</w:t>
      </w:r>
    </w:p>
    <w:p w14:paraId="3D7A0852" w14:textId="77777777" w:rsidR="009F71CC" w:rsidRPr="00F11488" w:rsidRDefault="009F71CC" w:rsidP="009F71CC">
      <w:pPr>
        <w:rPr>
          <w:rFonts w:ascii="Helvetica" w:hAnsi="Helvetica"/>
          <w:bCs/>
          <w:sz w:val="22"/>
          <w:szCs w:val="22"/>
          <w:lang w:val="en-US"/>
        </w:rPr>
      </w:pPr>
    </w:p>
    <w:p w14:paraId="0D9E123A" w14:textId="77777777" w:rsidR="009F71CC" w:rsidRPr="009F71CC" w:rsidRDefault="009F71CC" w:rsidP="009F71CC">
      <w:pPr>
        <w:rPr>
          <w:rFonts w:ascii="Helvetica" w:hAnsi="Helvetica"/>
          <w:b/>
          <w:sz w:val="22"/>
          <w:szCs w:val="22"/>
          <w:lang w:val="en-US"/>
        </w:rPr>
      </w:pPr>
      <w:r w:rsidRPr="009F71CC">
        <w:rPr>
          <w:rFonts w:ascii="Helvetica" w:hAnsi="Helvetica"/>
          <w:b/>
          <w:sz w:val="22"/>
          <w:szCs w:val="22"/>
          <w:lang w:val="en-US"/>
        </w:rPr>
        <w:t>Low priority:</w:t>
      </w:r>
    </w:p>
    <w:p w14:paraId="042DE5C9" w14:textId="77777777" w:rsidR="009F71CC" w:rsidRDefault="009F71CC" w:rsidP="009F71CC">
      <w:pPr>
        <w:rPr>
          <w:rFonts w:ascii="Helvetica" w:hAnsi="Helvetica"/>
          <w:bCs/>
          <w:sz w:val="22"/>
          <w:szCs w:val="22"/>
          <w:lang w:val="en-US"/>
        </w:rPr>
      </w:pPr>
    </w:p>
    <w:p w14:paraId="6FD4F1A9" w14:textId="77777777" w:rsidR="009F71CC" w:rsidRDefault="009F71CC" w:rsidP="009F71CC">
      <w:pPr>
        <w:rPr>
          <w:rFonts w:ascii="Helvetica" w:hAnsi="Helvetica"/>
          <w:bCs/>
          <w:sz w:val="22"/>
          <w:szCs w:val="22"/>
          <w:lang w:val="en-US"/>
        </w:rPr>
      </w:pPr>
      <w:r w:rsidRPr="006D6177">
        <w:rPr>
          <w:rFonts w:ascii="Helvetica" w:hAnsi="Helvetica"/>
          <w:bCs/>
          <w:sz w:val="22"/>
          <w:szCs w:val="22"/>
          <w:lang w:val="en-US"/>
        </w:rPr>
        <w:t xml:space="preserve">While these features are not essential for the core functionality of </w:t>
      </w:r>
      <w:proofErr w:type="spellStart"/>
      <w:r w:rsidRPr="006D6177">
        <w:rPr>
          <w:rFonts w:ascii="Helvetica" w:hAnsi="Helvetica"/>
          <w:bCs/>
          <w:sz w:val="22"/>
          <w:szCs w:val="22"/>
          <w:lang w:val="en-US"/>
        </w:rPr>
        <w:t>DartBoard</w:t>
      </w:r>
      <w:proofErr w:type="spellEnd"/>
      <w:r w:rsidRPr="006D6177">
        <w:rPr>
          <w:rFonts w:ascii="Helvetica" w:hAnsi="Helvetica"/>
          <w:bCs/>
          <w:sz w:val="22"/>
          <w:szCs w:val="22"/>
          <w:lang w:val="en-US"/>
        </w:rPr>
        <w:t xml:space="preserve">, they could provide useful additional functionality for programmers who use the application. However, given the low priority of these features, they may not be implemented in the initial release of </w:t>
      </w:r>
      <w:proofErr w:type="spellStart"/>
      <w:r w:rsidRPr="006D6177">
        <w:rPr>
          <w:rFonts w:ascii="Helvetica" w:hAnsi="Helvetica"/>
          <w:bCs/>
          <w:sz w:val="22"/>
          <w:szCs w:val="22"/>
          <w:lang w:val="en-US"/>
        </w:rPr>
        <w:t>DartBoard</w:t>
      </w:r>
      <w:proofErr w:type="spellEnd"/>
      <w:r w:rsidRPr="006D6177">
        <w:rPr>
          <w:rFonts w:ascii="Helvetica" w:hAnsi="Helvetica"/>
          <w:bCs/>
          <w:sz w:val="22"/>
          <w:szCs w:val="22"/>
          <w:lang w:val="en-US"/>
        </w:rPr>
        <w:t>, but could be added in future updates.</w:t>
      </w:r>
    </w:p>
    <w:p w14:paraId="5747CF96" w14:textId="77777777" w:rsidR="009F71CC" w:rsidRPr="00F11488" w:rsidRDefault="009F71CC" w:rsidP="009F71CC">
      <w:pPr>
        <w:rPr>
          <w:rFonts w:ascii="Helvetica" w:hAnsi="Helvetica"/>
          <w:bCs/>
          <w:sz w:val="22"/>
          <w:szCs w:val="22"/>
          <w:lang w:val="en-US"/>
        </w:rPr>
      </w:pPr>
    </w:p>
    <w:p w14:paraId="78F39C9C" w14:textId="77777777" w:rsidR="009F71CC" w:rsidRPr="006D6177" w:rsidRDefault="009F71CC" w:rsidP="009F71CC">
      <w:pPr>
        <w:pStyle w:val="a6"/>
        <w:numPr>
          <w:ilvl w:val="0"/>
          <w:numId w:val="15"/>
        </w:numPr>
        <w:rPr>
          <w:rFonts w:ascii="Helvetica" w:hAnsi="Helvetica"/>
          <w:bCs/>
          <w:sz w:val="22"/>
          <w:szCs w:val="22"/>
          <w:lang w:val="en-US"/>
        </w:rPr>
      </w:pPr>
      <w:r w:rsidRPr="006D6177">
        <w:rPr>
          <w:rFonts w:ascii="Helvetica" w:hAnsi="Helvetica"/>
          <w:bCs/>
          <w:sz w:val="22"/>
          <w:szCs w:val="22"/>
          <w:lang w:val="en-US"/>
        </w:rPr>
        <w:lastRenderedPageBreak/>
        <w:t>Gray out vars and functions that are not used: This feature would highlight variables and functions in the code that are not being used, making it easier for programmers to identify and remove unnecessary code.</w:t>
      </w:r>
    </w:p>
    <w:p w14:paraId="34CBF4D3" w14:textId="77777777" w:rsidR="009F71CC" w:rsidRPr="006D6177" w:rsidRDefault="009F71CC" w:rsidP="009F71CC">
      <w:pPr>
        <w:pStyle w:val="a6"/>
        <w:numPr>
          <w:ilvl w:val="0"/>
          <w:numId w:val="15"/>
        </w:numPr>
        <w:rPr>
          <w:rFonts w:ascii="Helvetica" w:hAnsi="Helvetica"/>
          <w:bCs/>
          <w:sz w:val="22"/>
          <w:szCs w:val="22"/>
          <w:lang w:val="en-US"/>
        </w:rPr>
      </w:pPr>
      <w:r w:rsidRPr="006D6177">
        <w:rPr>
          <w:rFonts w:ascii="Helvetica" w:hAnsi="Helvetica"/>
          <w:bCs/>
          <w:sz w:val="22"/>
          <w:szCs w:val="22"/>
          <w:lang w:val="en-US"/>
        </w:rPr>
        <w:t>Gray out parts of code that are inaccessible: This feature would highlight code that is not currently accessible due to conditional statements or other control flow structures, making it easier for programmers to understand the context of the code and its dependencies.</w:t>
      </w:r>
    </w:p>
    <w:p w14:paraId="0F7C08B7" w14:textId="77777777" w:rsidR="009F71CC" w:rsidRPr="006D6177" w:rsidRDefault="009F71CC" w:rsidP="009F71CC">
      <w:pPr>
        <w:pStyle w:val="a6"/>
        <w:numPr>
          <w:ilvl w:val="0"/>
          <w:numId w:val="15"/>
        </w:numPr>
        <w:rPr>
          <w:rFonts w:ascii="Helvetica" w:hAnsi="Helvetica"/>
          <w:bCs/>
          <w:sz w:val="22"/>
          <w:szCs w:val="22"/>
          <w:lang w:val="en-US"/>
        </w:rPr>
      </w:pPr>
      <w:r w:rsidRPr="006D6177">
        <w:rPr>
          <w:rFonts w:ascii="Helvetica" w:hAnsi="Helvetica"/>
          <w:bCs/>
          <w:sz w:val="22"/>
          <w:szCs w:val="22"/>
          <w:lang w:val="en-US"/>
        </w:rPr>
        <w:t xml:space="preserve">Add support for external plugins: This feature would enable programmers to extend the functionality of </w:t>
      </w:r>
      <w:proofErr w:type="spellStart"/>
      <w:r w:rsidRPr="006D6177">
        <w:rPr>
          <w:rFonts w:ascii="Helvetica" w:hAnsi="Helvetica"/>
          <w:bCs/>
          <w:sz w:val="22"/>
          <w:szCs w:val="22"/>
          <w:lang w:val="en-US"/>
        </w:rPr>
        <w:t>DartBoard</w:t>
      </w:r>
      <w:proofErr w:type="spellEnd"/>
      <w:r w:rsidRPr="006D6177">
        <w:rPr>
          <w:rFonts w:ascii="Helvetica" w:hAnsi="Helvetica"/>
          <w:bCs/>
          <w:sz w:val="22"/>
          <w:szCs w:val="22"/>
          <w:lang w:val="en-US"/>
        </w:rPr>
        <w:t xml:space="preserve"> by using external plugins that can add new features and capabilities to the application.</w:t>
      </w:r>
    </w:p>
    <w:p w14:paraId="24670197" w14:textId="77777777" w:rsidR="009F71CC" w:rsidRPr="006D6177" w:rsidRDefault="009F71CC" w:rsidP="009F71CC">
      <w:pPr>
        <w:pStyle w:val="a6"/>
        <w:numPr>
          <w:ilvl w:val="0"/>
          <w:numId w:val="15"/>
        </w:numPr>
        <w:rPr>
          <w:rFonts w:ascii="Helvetica" w:hAnsi="Helvetica"/>
          <w:bCs/>
          <w:sz w:val="22"/>
          <w:szCs w:val="22"/>
          <w:lang w:val="en-US"/>
        </w:rPr>
      </w:pPr>
      <w:r w:rsidRPr="006D6177">
        <w:rPr>
          <w:rFonts w:ascii="Helvetica" w:hAnsi="Helvetica"/>
          <w:bCs/>
          <w:sz w:val="22"/>
          <w:szCs w:val="22"/>
          <w:lang w:val="en-US"/>
        </w:rPr>
        <w:t xml:space="preserve">Make my own plugins: This feature would allow programmers to create their own plugins for </w:t>
      </w:r>
      <w:proofErr w:type="spellStart"/>
      <w:r w:rsidRPr="006D6177">
        <w:rPr>
          <w:rFonts w:ascii="Helvetica" w:hAnsi="Helvetica"/>
          <w:bCs/>
          <w:sz w:val="22"/>
          <w:szCs w:val="22"/>
          <w:lang w:val="en-US"/>
        </w:rPr>
        <w:t>DartBoard</w:t>
      </w:r>
      <w:proofErr w:type="spellEnd"/>
      <w:r w:rsidRPr="006D6177">
        <w:rPr>
          <w:rFonts w:ascii="Helvetica" w:hAnsi="Helvetica"/>
          <w:bCs/>
          <w:sz w:val="22"/>
          <w:szCs w:val="22"/>
          <w:lang w:val="en-US"/>
        </w:rPr>
        <w:t>, further customizing and extending the functionality of the application.</w:t>
      </w:r>
    </w:p>
    <w:p w14:paraId="691A8FB4" w14:textId="207AD12C" w:rsidR="009F71CC" w:rsidRPr="009F71CC" w:rsidRDefault="009F71CC" w:rsidP="009F71CC">
      <w:pPr>
        <w:pStyle w:val="a6"/>
        <w:numPr>
          <w:ilvl w:val="0"/>
          <w:numId w:val="15"/>
        </w:numPr>
        <w:rPr>
          <w:rFonts w:ascii="Helvetica" w:hAnsi="Helvetica"/>
          <w:bCs/>
          <w:sz w:val="22"/>
          <w:szCs w:val="22"/>
          <w:lang w:val="en-US"/>
        </w:rPr>
      </w:pPr>
      <w:r w:rsidRPr="006D6177">
        <w:rPr>
          <w:rFonts w:ascii="Helvetica" w:hAnsi="Helvetica"/>
          <w:bCs/>
          <w:sz w:val="22"/>
          <w:szCs w:val="22"/>
          <w:lang w:val="en-US"/>
        </w:rPr>
        <w:t>Highlight the second parenthesis/bracket: This feature would highlight the corresponding closing bracket or parenthesis when the cursor is placed on an opening bracket or parenthesis, making it easier for programmers to match pairs of brackets in complex code.</w:t>
      </w:r>
    </w:p>
    <w:p w14:paraId="1F8B237E" w14:textId="77777777" w:rsidR="009F71CC" w:rsidRPr="009F71CC" w:rsidRDefault="009F71CC" w:rsidP="009F71CC">
      <w:pPr>
        <w:rPr>
          <w:rFonts w:ascii="Helvetica" w:hAnsi="Helvetica"/>
          <w:b/>
          <w:sz w:val="28"/>
          <w:szCs w:val="28"/>
          <w:lang w:val="en-US"/>
        </w:rPr>
      </w:pPr>
    </w:p>
    <w:p w14:paraId="72F51101" w14:textId="77777777" w:rsidR="009F71CC" w:rsidRPr="00F11488" w:rsidRDefault="009F71CC" w:rsidP="009F71CC">
      <w:pPr>
        <w:pStyle w:val="a6"/>
        <w:numPr>
          <w:ilvl w:val="0"/>
          <w:numId w:val="21"/>
        </w:numPr>
        <w:rPr>
          <w:rFonts w:ascii="Helvetica" w:hAnsi="Helvetica"/>
          <w:b/>
          <w:sz w:val="28"/>
          <w:szCs w:val="28"/>
          <w:lang w:val="en-US"/>
        </w:rPr>
      </w:pPr>
      <w:r>
        <w:rPr>
          <w:rFonts w:ascii="Helvetica" w:hAnsi="Helvetica"/>
          <w:b/>
          <w:sz w:val="28"/>
          <w:szCs w:val="28"/>
          <w:lang w:val="en-US"/>
        </w:rPr>
        <w:t>Implementation</w:t>
      </w:r>
    </w:p>
    <w:p w14:paraId="299F38D7" w14:textId="77777777" w:rsidR="00125F36" w:rsidRPr="00F11488" w:rsidRDefault="00125F36" w:rsidP="00692FF9">
      <w:pPr>
        <w:rPr>
          <w:rFonts w:ascii="Helvetica" w:hAnsi="Helvetica"/>
          <w:b/>
          <w:sz w:val="22"/>
          <w:szCs w:val="22"/>
          <w:lang w:val="en-US"/>
        </w:rPr>
      </w:pPr>
    </w:p>
    <w:p w14:paraId="13E559BD" w14:textId="7AB49ADB" w:rsidR="00CD25AA" w:rsidRDefault="00395283" w:rsidP="009F71CC">
      <w:pPr>
        <w:rPr>
          <w:rFonts w:ascii="Helvetica" w:hAnsi="Helvetica"/>
          <w:bCs/>
          <w:sz w:val="22"/>
          <w:szCs w:val="22"/>
          <w:lang w:val="en-US"/>
        </w:rPr>
      </w:pPr>
      <w:r w:rsidRPr="00395283">
        <w:rPr>
          <w:rFonts w:ascii="Helvetica" w:hAnsi="Helvetica"/>
          <w:bCs/>
          <w:sz w:val="22"/>
          <w:szCs w:val="22"/>
          <w:lang w:val="en-US"/>
        </w:rPr>
        <w:t xml:space="preserve">This chapter delves into the development and implementation of the </w:t>
      </w:r>
      <w:proofErr w:type="spellStart"/>
      <w:r w:rsidRPr="00395283">
        <w:rPr>
          <w:rFonts w:ascii="Helvetica" w:hAnsi="Helvetica"/>
          <w:bCs/>
          <w:sz w:val="22"/>
          <w:szCs w:val="22"/>
          <w:lang w:val="en-US"/>
        </w:rPr>
        <w:t>DartBoard</w:t>
      </w:r>
      <w:proofErr w:type="spellEnd"/>
      <w:r w:rsidRPr="00395283">
        <w:rPr>
          <w:rFonts w:ascii="Helvetica" w:hAnsi="Helvetica"/>
          <w:bCs/>
          <w:sz w:val="22"/>
          <w:szCs w:val="22"/>
          <w:lang w:val="en-US"/>
        </w:rPr>
        <w:t xml:space="preserve"> application. The structure is as follows: Section 5.1 discusses the technology stack and the rationale behind choosing Dart and Flutter. Section 5.2 presents the project architecture, design decisions, and best practices. Section 5.3 highlights the best practices used during development. Section 5.4 explores the key features and implementation details. Section 5.5 outlines the testing and validation methods employed to ensure the application's quality and reliability.</w:t>
      </w:r>
    </w:p>
    <w:p w14:paraId="58968124" w14:textId="77777777" w:rsidR="00395283" w:rsidRPr="009F71CC" w:rsidRDefault="00395283" w:rsidP="009F71CC">
      <w:pPr>
        <w:rPr>
          <w:rFonts w:ascii="Helvetica" w:hAnsi="Helvetica"/>
          <w:bCs/>
          <w:sz w:val="22"/>
          <w:szCs w:val="22"/>
          <w:lang w:val="en-US"/>
        </w:rPr>
      </w:pPr>
    </w:p>
    <w:p w14:paraId="44EF7CB7" w14:textId="3613FFD7" w:rsidR="00F11488" w:rsidRPr="005A3581" w:rsidRDefault="00125F36" w:rsidP="005A3581">
      <w:pPr>
        <w:pStyle w:val="a6"/>
        <w:numPr>
          <w:ilvl w:val="1"/>
          <w:numId w:val="23"/>
        </w:numPr>
        <w:rPr>
          <w:rFonts w:ascii="Helvetica" w:hAnsi="Helvetica"/>
          <w:b/>
          <w:sz w:val="22"/>
          <w:szCs w:val="22"/>
          <w:lang w:val="en-US"/>
        </w:rPr>
      </w:pPr>
      <w:r w:rsidRPr="005A3581">
        <w:rPr>
          <w:rFonts w:ascii="Helvetica" w:hAnsi="Helvetica"/>
          <w:b/>
          <w:sz w:val="22"/>
          <w:szCs w:val="22"/>
          <w:lang w:val="en-US"/>
        </w:rPr>
        <w:t>Tech stack</w:t>
      </w:r>
    </w:p>
    <w:p w14:paraId="5BC565B6" w14:textId="26E5CDF7" w:rsidR="001E18DA" w:rsidRDefault="001E18DA" w:rsidP="001E18DA">
      <w:pPr>
        <w:rPr>
          <w:rFonts w:ascii="Helvetica" w:hAnsi="Helvetica"/>
          <w:b/>
          <w:sz w:val="22"/>
          <w:szCs w:val="22"/>
          <w:lang w:val="en-US"/>
        </w:rPr>
      </w:pPr>
    </w:p>
    <w:p w14:paraId="6B61A28F" w14:textId="77777777" w:rsidR="001E18DA" w:rsidRPr="001E18DA" w:rsidRDefault="001E18DA" w:rsidP="001E18DA">
      <w:pPr>
        <w:rPr>
          <w:rFonts w:ascii="Helvetica" w:hAnsi="Helvetica"/>
          <w:bCs/>
          <w:sz w:val="22"/>
          <w:szCs w:val="22"/>
          <w:lang w:val="en-US"/>
        </w:rPr>
      </w:pPr>
      <w:proofErr w:type="spellStart"/>
      <w:r w:rsidRPr="001E18DA">
        <w:rPr>
          <w:rFonts w:ascii="Helvetica" w:hAnsi="Helvetica"/>
          <w:bCs/>
          <w:sz w:val="22"/>
          <w:szCs w:val="22"/>
          <w:lang w:val="en-US"/>
        </w:rPr>
        <w:t>DartBoard</w:t>
      </w:r>
      <w:proofErr w:type="spellEnd"/>
      <w:r w:rsidRPr="001E18DA">
        <w:rPr>
          <w:rFonts w:ascii="Helvetica" w:hAnsi="Helvetica"/>
          <w:bCs/>
          <w:sz w:val="22"/>
          <w:szCs w:val="22"/>
          <w:lang w:val="en-US"/>
        </w:rPr>
        <w:t xml:space="preserve"> is built using the Dart programming language and Flutter framework. Dart is a modern, object-oriented programming language that is designed for web and client-side development. It has features that make it well-suited for large-scale applications, including the ability to perform asynchronous operations and efficient garbage collection. Flutter is a mobile app SDK that is built using the Dart language and provides a rich set of pre-built widgets for building native mobile apps.</w:t>
      </w:r>
    </w:p>
    <w:p w14:paraId="1BA6344C" w14:textId="77777777" w:rsidR="001E18DA" w:rsidRPr="001E18DA" w:rsidRDefault="001E18DA" w:rsidP="001E18DA">
      <w:pPr>
        <w:rPr>
          <w:rFonts w:ascii="Helvetica" w:hAnsi="Helvetica"/>
          <w:bCs/>
          <w:sz w:val="22"/>
          <w:szCs w:val="22"/>
          <w:lang w:val="en-US"/>
        </w:rPr>
      </w:pPr>
    </w:p>
    <w:p w14:paraId="52311443" w14:textId="77777777" w:rsidR="001E18DA" w:rsidRPr="001E18DA" w:rsidRDefault="001E18DA" w:rsidP="001E18DA">
      <w:pPr>
        <w:rPr>
          <w:rFonts w:ascii="Helvetica" w:hAnsi="Helvetica"/>
          <w:bCs/>
          <w:sz w:val="22"/>
          <w:szCs w:val="22"/>
          <w:lang w:val="en-US"/>
        </w:rPr>
      </w:pPr>
      <w:r w:rsidRPr="001E18DA">
        <w:rPr>
          <w:rFonts w:ascii="Helvetica" w:hAnsi="Helvetica"/>
          <w:bCs/>
          <w:sz w:val="22"/>
          <w:szCs w:val="22"/>
          <w:lang w:val="en-US"/>
        </w:rPr>
        <w:t xml:space="preserve">Dart and Flutter were chosen as the technical stack for </w:t>
      </w:r>
      <w:proofErr w:type="spellStart"/>
      <w:r w:rsidRPr="001E18DA">
        <w:rPr>
          <w:rFonts w:ascii="Helvetica" w:hAnsi="Helvetica"/>
          <w:bCs/>
          <w:sz w:val="22"/>
          <w:szCs w:val="22"/>
          <w:lang w:val="en-US"/>
        </w:rPr>
        <w:t>DartBoard</w:t>
      </w:r>
      <w:proofErr w:type="spellEnd"/>
      <w:r w:rsidRPr="001E18DA">
        <w:rPr>
          <w:rFonts w:ascii="Helvetica" w:hAnsi="Helvetica"/>
          <w:bCs/>
          <w:sz w:val="22"/>
          <w:szCs w:val="22"/>
          <w:lang w:val="en-US"/>
        </w:rPr>
        <w:t xml:space="preserve"> for several reasons. First, Dart is the primary language used for developing Flutter applications, which means that the two technologies integrate well together. This ensures that the application can take full advantage of the features and capabilities of both languages. Second, both Dart and Flutter have a strong community of developers and are actively maintained and updated, which means that the technology stack will remain current and up-to-date.</w:t>
      </w:r>
    </w:p>
    <w:p w14:paraId="3FE32136" w14:textId="77777777" w:rsidR="001E18DA" w:rsidRPr="001E18DA" w:rsidRDefault="001E18DA" w:rsidP="001E18DA">
      <w:pPr>
        <w:rPr>
          <w:rFonts w:ascii="Helvetica" w:hAnsi="Helvetica"/>
          <w:bCs/>
          <w:sz w:val="22"/>
          <w:szCs w:val="22"/>
          <w:lang w:val="en-US"/>
        </w:rPr>
      </w:pPr>
    </w:p>
    <w:p w14:paraId="077DEA6A" w14:textId="77777777" w:rsidR="001E18DA" w:rsidRPr="001E18DA" w:rsidRDefault="001E18DA" w:rsidP="001E18DA">
      <w:pPr>
        <w:rPr>
          <w:rFonts w:ascii="Helvetica" w:hAnsi="Helvetica"/>
          <w:bCs/>
          <w:sz w:val="22"/>
          <w:szCs w:val="22"/>
          <w:lang w:val="en-US"/>
        </w:rPr>
      </w:pPr>
      <w:proofErr w:type="spellStart"/>
      <w:r w:rsidRPr="001E18DA">
        <w:rPr>
          <w:rFonts w:ascii="Helvetica" w:hAnsi="Helvetica"/>
          <w:bCs/>
          <w:sz w:val="22"/>
          <w:szCs w:val="22"/>
          <w:lang w:val="en-US"/>
        </w:rPr>
        <w:t>DartBoard</w:t>
      </w:r>
      <w:proofErr w:type="spellEnd"/>
      <w:r w:rsidRPr="001E18DA">
        <w:rPr>
          <w:rFonts w:ascii="Helvetica" w:hAnsi="Helvetica"/>
          <w:bCs/>
          <w:sz w:val="22"/>
          <w:szCs w:val="22"/>
          <w:lang w:val="en-US"/>
        </w:rPr>
        <w:t xml:space="preserve"> also utilizes the internal properties of the Dart programming language to analyze and present the software project as a whole. This allows for efficient code analysis and visualization without the need for external tools or plugins. By leveraging the features of the </w:t>
      </w:r>
      <w:proofErr w:type="gramStart"/>
      <w:r w:rsidRPr="001E18DA">
        <w:rPr>
          <w:rFonts w:ascii="Helvetica" w:hAnsi="Helvetica"/>
          <w:bCs/>
          <w:sz w:val="22"/>
          <w:szCs w:val="22"/>
          <w:lang w:val="en-US"/>
        </w:rPr>
        <w:t>language</w:t>
      </w:r>
      <w:proofErr w:type="gramEnd"/>
      <w:r w:rsidRPr="001E18DA">
        <w:rPr>
          <w:rFonts w:ascii="Helvetica" w:hAnsi="Helvetica"/>
          <w:bCs/>
          <w:sz w:val="22"/>
          <w:szCs w:val="22"/>
          <w:lang w:val="en-US"/>
        </w:rPr>
        <w:t xml:space="preserve"> itself, </w:t>
      </w:r>
      <w:proofErr w:type="spellStart"/>
      <w:r w:rsidRPr="001E18DA">
        <w:rPr>
          <w:rFonts w:ascii="Helvetica" w:hAnsi="Helvetica"/>
          <w:bCs/>
          <w:sz w:val="22"/>
          <w:szCs w:val="22"/>
          <w:lang w:val="en-US"/>
        </w:rPr>
        <w:t>DartBoard</w:t>
      </w:r>
      <w:proofErr w:type="spellEnd"/>
      <w:r w:rsidRPr="001E18DA">
        <w:rPr>
          <w:rFonts w:ascii="Helvetica" w:hAnsi="Helvetica"/>
          <w:bCs/>
          <w:sz w:val="22"/>
          <w:szCs w:val="22"/>
          <w:lang w:val="en-US"/>
        </w:rPr>
        <w:t xml:space="preserve"> is able to provide a lightweight and fast solution for code analysis and visualization.</w:t>
      </w:r>
    </w:p>
    <w:p w14:paraId="0496972A" w14:textId="77777777" w:rsidR="001E18DA" w:rsidRPr="001E18DA" w:rsidRDefault="001E18DA" w:rsidP="001E18DA">
      <w:pPr>
        <w:rPr>
          <w:rFonts w:ascii="Helvetica" w:hAnsi="Helvetica"/>
          <w:bCs/>
          <w:sz w:val="22"/>
          <w:szCs w:val="22"/>
          <w:lang w:val="en-US"/>
        </w:rPr>
      </w:pPr>
    </w:p>
    <w:p w14:paraId="591B3EAB" w14:textId="2031D1A5" w:rsidR="001E18DA" w:rsidRPr="001E18DA" w:rsidRDefault="001E18DA" w:rsidP="001E18DA">
      <w:pPr>
        <w:rPr>
          <w:rFonts w:ascii="Helvetica" w:hAnsi="Helvetica"/>
          <w:bCs/>
          <w:sz w:val="22"/>
          <w:szCs w:val="22"/>
          <w:lang w:val="en-US"/>
        </w:rPr>
      </w:pPr>
      <w:r w:rsidRPr="001E18DA">
        <w:rPr>
          <w:rFonts w:ascii="Helvetica" w:hAnsi="Helvetica"/>
          <w:bCs/>
          <w:sz w:val="22"/>
          <w:szCs w:val="22"/>
          <w:lang w:val="en-US"/>
        </w:rPr>
        <w:t xml:space="preserve">Overall, the choice of Dart and Flutter as the technical stack for </w:t>
      </w:r>
      <w:proofErr w:type="spellStart"/>
      <w:r w:rsidRPr="001E18DA">
        <w:rPr>
          <w:rFonts w:ascii="Helvetica" w:hAnsi="Helvetica"/>
          <w:bCs/>
          <w:sz w:val="22"/>
          <w:szCs w:val="22"/>
          <w:lang w:val="en-US"/>
        </w:rPr>
        <w:t>DartBoard</w:t>
      </w:r>
      <w:proofErr w:type="spellEnd"/>
      <w:r w:rsidRPr="001E18DA">
        <w:rPr>
          <w:rFonts w:ascii="Helvetica" w:hAnsi="Helvetica"/>
          <w:bCs/>
          <w:sz w:val="22"/>
          <w:szCs w:val="22"/>
          <w:lang w:val="en-US"/>
        </w:rPr>
        <w:t xml:space="preserve"> provides a strong foundation for building a powerful, stand-alone tool for code analysis and visualization.</w:t>
      </w:r>
    </w:p>
    <w:p w14:paraId="448796F9" w14:textId="5181B326" w:rsidR="00831AAA" w:rsidRPr="00831AAA" w:rsidRDefault="00831AAA" w:rsidP="001E18DA">
      <w:pPr>
        <w:rPr>
          <w:rFonts w:ascii="Helvetica" w:hAnsi="Helvetica"/>
          <w:b/>
          <w:sz w:val="22"/>
          <w:szCs w:val="22"/>
          <w:lang w:val="en-US"/>
        </w:rPr>
      </w:pPr>
      <w:r>
        <w:rPr>
          <w:rFonts w:ascii="Helvetica" w:hAnsi="Helvetica"/>
          <w:b/>
          <w:sz w:val="22"/>
          <w:szCs w:val="22"/>
          <w:lang w:val="en-US"/>
        </w:rPr>
        <w:br w:type="page"/>
      </w:r>
    </w:p>
    <w:p w14:paraId="47E5BE3B" w14:textId="1CB330A4" w:rsidR="00831AAA" w:rsidRDefault="00A54357" w:rsidP="00831AAA">
      <w:pPr>
        <w:pStyle w:val="a6"/>
        <w:numPr>
          <w:ilvl w:val="1"/>
          <w:numId w:val="23"/>
        </w:numPr>
        <w:rPr>
          <w:rFonts w:ascii="Helvetica" w:hAnsi="Helvetica"/>
          <w:b/>
          <w:sz w:val="22"/>
          <w:szCs w:val="22"/>
          <w:lang w:val="en-US"/>
        </w:rPr>
      </w:pPr>
      <w:r>
        <w:rPr>
          <w:rFonts w:ascii="Helvetica" w:hAnsi="Helvetica"/>
          <w:b/>
          <w:sz w:val="22"/>
          <w:szCs w:val="22"/>
          <w:lang w:val="en-US"/>
        </w:rPr>
        <w:lastRenderedPageBreak/>
        <w:t>Trade</w:t>
      </w:r>
      <w:r w:rsidR="00831AAA">
        <w:rPr>
          <w:rFonts w:ascii="Helvetica" w:hAnsi="Helvetica"/>
          <w:b/>
          <w:sz w:val="22"/>
          <w:szCs w:val="22"/>
          <w:lang w:val="en-US"/>
        </w:rPr>
        <w:t>-offs</w:t>
      </w:r>
    </w:p>
    <w:p w14:paraId="02053027" w14:textId="77777777" w:rsidR="00831AAA" w:rsidRPr="00831AAA" w:rsidRDefault="00831AAA" w:rsidP="00831AAA">
      <w:pPr>
        <w:rPr>
          <w:rFonts w:ascii="Helvetica" w:hAnsi="Helvetica"/>
          <w:bCs/>
          <w:sz w:val="22"/>
          <w:szCs w:val="22"/>
          <w:lang w:val="en-US"/>
        </w:rPr>
      </w:pPr>
    </w:p>
    <w:p w14:paraId="554B0A94" w14:textId="77777777" w:rsidR="00831AAA" w:rsidRPr="00831AAA" w:rsidRDefault="00831AAA" w:rsidP="00831AAA">
      <w:pPr>
        <w:rPr>
          <w:rFonts w:ascii="Helvetica" w:hAnsi="Helvetica"/>
          <w:sz w:val="22"/>
          <w:szCs w:val="22"/>
          <w:lang w:val="en-US"/>
        </w:rPr>
      </w:pPr>
      <w:r w:rsidRPr="00831AAA">
        <w:rPr>
          <w:rFonts w:ascii="Helvetica" w:hAnsi="Helvetica"/>
          <w:sz w:val="22"/>
          <w:szCs w:val="22"/>
          <w:lang w:val="en-US"/>
        </w:rPr>
        <w:t xml:space="preserve">- Why no </w:t>
      </w:r>
      <w:proofErr w:type="spellStart"/>
      <w:proofErr w:type="gramStart"/>
      <w:r w:rsidRPr="00831AAA">
        <w:rPr>
          <w:rFonts w:ascii="Helvetica" w:hAnsi="Helvetica"/>
          <w:sz w:val="22"/>
          <w:szCs w:val="22"/>
          <w:lang w:val="en-US"/>
        </w:rPr>
        <w:t>Templater</w:t>
      </w:r>
      <w:proofErr w:type="spellEnd"/>
      <w:r w:rsidRPr="00831AAA">
        <w:rPr>
          <w:rFonts w:ascii="Helvetica" w:hAnsi="Helvetica"/>
          <w:sz w:val="22"/>
          <w:szCs w:val="22"/>
          <w:lang w:val="en-US"/>
        </w:rPr>
        <w:t>?:</w:t>
      </w:r>
      <w:proofErr w:type="gramEnd"/>
    </w:p>
    <w:p w14:paraId="3AE1BE49" w14:textId="77777777" w:rsidR="00831AAA" w:rsidRPr="00831AAA" w:rsidRDefault="00831AAA" w:rsidP="00831AAA">
      <w:pPr>
        <w:rPr>
          <w:rFonts w:ascii="Helvetica" w:hAnsi="Helvetica"/>
          <w:sz w:val="22"/>
          <w:szCs w:val="22"/>
          <w:lang w:val="en-US"/>
        </w:rPr>
      </w:pPr>
      <w:r w:rsidRPr="00831AAA">
        <w:rPr>
          <w:rFonts w:ascii="Helvetica" w:hAnsi="Helvetica"/>
          <w:sz w:val="22"/>
          <w:szCs w:val="22"/>
          <w:lang w:val="en-US"/>
        </w:rPr>
        <w:t xml:space="preserve">            - low level =&gt; high level of control</w:t>
      </w:r>
    </w:p>
    <w:p w14:paraId="014DCD4A" w14:textId="77777777" w:rsidR="00831AAA" w:rsidRPr="00831AAA" w:rsidRDefault="00831AAA" w:rsidP="00831AAA">
      <w:pPr>
        <w:rPr>
          <w:rFonts w:ascii="Helvetica" w:hAnsi="Helvetica"/>
          <w:sz w:val="22"/>
          <w:szCs w:val="22"/>
          <w:lang w:val="en-US"/>
        </w:rPr>
      </w:pPr>
      <w:r w:rsidRPr="00831AAA">
        <w:rPr>
          <w:rFonts w:ascii="Helvetica" w:hAnsi="Helvetica"/>
          <w:sz w:val="22"/>
          <w:szCs w:val="22"/>
          <w:lang w:val="en-US"/>
        </w:rPr>
        <w:t xml:space="preserve">        - Why HTML in </w:t>
      </w:r>
      <w:proofErr w:type="gramStart"/>
      <w:r w:rsidRPr="00831AAA">
        <w:rPr>
          <w:rFonts w:ascii="Helvetica" w:hAnsi="Helvetica"/>
          <w:sz w:val="22"/>
          <w:szCs w:val="22"/>
          <w:lang w:val="en-US"/>
        </w:rPr>
        <w:t>general?:</w:t>
      </w:r>
      <w:proofErr w:type="gramEnd"/>
    </w:p>
    <w:p w14:paraId="20C95066" w14:textId="77777777" w:rsidR="00831AAA" w:rsidRPr="00831AAA" w:rsidRDefault="00831AAA" w:rsidP="00831AAA">
      <w:pPr>
        <w:rPr>
          <w:rFonts w:ascii="Helvetica" w:hAnsi="Helvetica"/>
          <w:sz w:val="22"/>
          <w:szCs w:val="22"/>
          <w:lang w:val="en-US"/>
        </w:rPr>
      </w:pPr>
      <w:r w:rsidRPr="00831AAA">
        <w:rPr>
          <w:rFonts w:ascii="Helvetica" w:hAnsi="Helvetica"/>
          <w:sz w:val="22"/>
          <w:szCs w:val="22"/>
          <w:lang w:val="en-US"/>
        </w:rPr>
        <w:t xml:space="preserve">            - ubiquitous</w:t>
      </w:r>
    </w:p>
    <w:p w14:paraId="661E1B97" w14:textId="77777777" w:rsidR="00831AAA" w:rsidRPr="00831AAA" w:rsidRDefault="00831AAA" w:rsidP="00831AAA">
      <w:pPr>
        <w:rPr>
          <w:rFonts w:ascii="Helvetica" w:hAnsi="Helvetica"/>
          <w:sz w:val="22"/>
          <w:szCs w:val="22"/>
          <w:lang w:val="en-US"/>
        </w:rPr>
      </w:pPr>
      <w:r w:rsidRPr="00831AAA">
        <w:rPr>
          <w:rFonts w:ascii="Helvetica" w:hAnsi="Helvetica"/>
          <w:sz w:val="22"/>
          <w:szCs w:val="22"/>
          <w:lang w:val="en-US"/>
        </w:rPr>
        <w:t xml:space="preserve">        - Why not JS </w:t>
      </w:r>
      <w:proofErr w:type="gramStart"/>
      <w:r w:rsidRPr="00831AAA">
        <w:rPr>
          <w:rFonts w:ascii="Helvetica" w:hAnsi="Helvetica"/>
          <w:sz w:val="22"/>
          <w:szCs w:val="22"/>
          <w:lang w:val="en-US"/>
        </w:rPr>
        <w:t>framework?:</w:t>
      </w:r>
      <w:proofErr w:type="gramEnd"/>
    </w:p>
    <w:p w14:paraId="2C156096" w14:textId="77777777" w:rsidR="00831AAA" w:rsidRPr="00831AAA" w:rsidRDefault="00831AAA" w:rsidP="00831AAA">
      <w:pPr>
        <w:rPr>
          <w:rFonts w:ascii="Helvetica" w:hAnsi="Helvetica"/>
          <w:sz w:val="22"/>
          <w:szCs w:val="22"/>
          <w:lang w:val="en-US"/>
        </w:rPr>
      </w:pPr>
      <w:r w:rsidRPr="00831AAA">
        <w:rPr>
          <w:rFonts w:ascii="Helvetica" w:hAnsi="Helvetica"/>
          <w:sz w:val="22"/>
          <w:szCs w:val="22"/>
          <w:lang w:val="en-US"/>
        </w:rPr>
        <w:t xml:space="preserve">            - low level =&gt; high level of control</w:t>
      </w:r>
    </w:p>
    <w:p w14:paraId="4B272BDD" w14:textId="77777777" w:rsidR="00831AAA" w:rsidRPr="00831AAA" w:rsidRDefault="00831AAA" w:rsidP="00831AAA">
      <w:pPr>
        <w:rPr>
          <w:rFonts w:ascii="Helvetica" w:hAnsi="Helvetica"/>
          <w:sz w:val="22"/>
          <w:szCs w:val="22"/>
          <w:lang w:val="en-US"/>
        </w:rPr>
      </w:pPr>
      <w:r w:rsidRPr="00831AAA">
        <w:rPr>
          <w:rFonts w:ascii="Helvetica" w:hAnsi="Helvetica"/>
          <w:sz w:val="22"/>
          <w:szCs w:val="22"/>
          <w:lang w:val="en-US"/>
        </w:rPr>
        <w:t xml:space="preserve">            - time to compile for a framework</w:t>
      </w:r>
    </w:p>
    <w:p w14:paraId="38CAA12A" w14:textId="77777777" w:rsidR="00831AAA" w:rsidRPr="00831AAA" w:rsidRDefault="00831AAA" w:rsidP="00831AAA">
      <w:pPr>
        <w:rPr>
          <w:rFonts w:ascii="Helvetica" w:hAnsi="Helvetica"/>
          <w:sz w:val="22"/>
          <w:szCs w:val="22"/>
          <w:lang w:val="en-US"/>
        </w:rPr>
      </w:pPr>
      <w:r w:rsidRPr="00831AAA">
        <w:rPr>
          <w:rFonts w:ascii="Helvetica" w:hAnsi="Helvetica"/>
          <w:sz w:val="22"/>
          <w:szCs w:val="22"/>
          <w:lang w:val="en-US"/>
        </w:rPr>
        <w:t xml:space="preserve">            - more dependencies = less </w:t>
      </w:r>
      <w:proofErr w:type="spellStart"/>
      <w:r w:rsidRPr="00831AAA">
        <w:rPr>
          <w:rFonts w:ascii="Helvetica" w:hAnsi="Helvetica"/>
          <w:sz w:val="22"/>
          <w:szCs w:val="22"/>
          <w:lang w:val="en-US"/>
        </w:rPr>
        <w:t>portatibility</w:t>
      </w:r>
      <w:proofErr w:type="spellEnd"/>
      <w:r w:rsidRPr="00831AAA">
        <w:rPr>
          <w:rFonts w:ascii="Helvetica" w:hAnsi="Helvetica"/>
          <w:sz w:val="22"/>
          <w:szCs w:val="22"/>
          <w:lang w:val="en-US"/>
        </w:rPr>
        <w:t xml:space="preserve"> &amp; bundle size</w:t>
      </w:r>
    </w:p>
    <w:p w14:paraId="5095A6F7" w14:textId="77777777" w:rsidR="00831AAA" w:rsidRPr="00831AAA" w:rsidRDefault="00831AAA" w:rsidP="00831AAA">
      <w:pPr>
        <w:rPr>
          <w:rFonts w:ascii="Helvetica" w:hAnsi="Helvetica"/>
          <w:sz w:val="22"/>
          <w:szCs w:val="22"/>
          <w:lang w:val="en-US"/>
        </w:rPr>
      </w:pPr>
      <w:r w:rsidRPr="00831AAA">
        <w:rPr>
          <w:rFonts w:ascii="Helvetica" w:hAnsi="Helvetica"/>
          <w:sz w:val="22"/>
          <w:szCs w:val="22"/>
          <w:lang w:val="en-US"/>
        </w:rPr>
        <w:t xml:space="preserve">        - Why generate/build separate HTML files:</w:t>
      </w:r>
    </w:p>
    <w:p w14:paraId="1833425A" w14:textId="77777777" w:rsidR="00831AAA" w:rsidRPr="00831AAA" w:rsidRDefault="00831AAA" w:rsidP="00831AAA">
      <w:pPr>
        <w:rPr>
          <w:rFonts w:ascii="Helvetica" w:hAnsi="Helvetica"/>
          <w:sz w:val="22"/>
          <w:szCs w:val="22"/>
          <w:lang w:val="en-US"/>
        </w:rPr>
      </w:pPr>
      <w:r w:rsidRPr="00831AAA">
        <w:rPr>
          <w:rFonts w:ascii="Helvetica" w:hAnsi="Helvetica"/>
          <w:sz w:val="22"/>
          <w:szCs w:val="22"/>
          <w:lang w:val="en-US"/>
        </w:rPr>
        <w:t xml:space="preserve">            - to work with code more logically</w:t>
      </w:r>
    </w:p>
    <w:p w14:paraId="01852A66" w14:textId="77777777" w:rsidR="00831AAA" w:rsidRPr="00831AAA" w:rsidRDefault="00831AAA" w:rsidP="00831AAA">
      <w:pPr>
        <w:rPr>
          <w:rFonts w:ascii="Helvetica" w:hAnsi="Helvetica"/>
          <w:sz w:val="22"/>
          <w:szCs w:val="22"/>
          <w:lang w:val="en-US"/>
        </w:rPr>
      </w:pPr>
      <w:r w:rsidRPr="00831AAA">
        <w:rPr>
          <w:rFonts w:ascii="Helvetica" w:hAnsi="Helvetica"/>
          <w:sz w:val="22"/>
          <w:szCs w:val="22"/>
          <w:lang w:val="en-US"/>
        </w:rPr>
        <w:t xml:space="preserve">            - to build structured HTML, nesting</w:t>
      </w:r>
    </w:p>
    <w:p w14:paraId="6CB84B44" w14:textId="77777777" w:rsidR="00831AAA" w:rsidRPr="00831AAA" w:rsidRDefault="00831AAA" w:rsidP="00831AAA">
      <w:pPr>
        <w:rPr>
          <w:rFonts w:ascii="Helvetica" w:hAnsi="Helvetica"/>
          <w:sz w:val="22"/>
          <w:szCs w:val="22"/>
          <w:lang w:val="en-US"/>
        </w:rPr>
      </w:pPr>
      <w:r w:rsidRPr="00831AAA">
        <w:rPr>
          <w:rFonts w:ascii="Helvetica" w:hAnsi="Helvetica"/>
          <w:sz w:val="22"/>
          <w:szCs w:val="22"/>
          <w:lang w:val="en-US"/>
        </w:rPr>
        <w:t xml:space="preserve">        - Why no server:</w:t>
      </w:r>
    </w:p>
    <w:p w14:paraId="752C6317" w14:textId="77777777" w:rsidR="00831AAA" w:rsidRPr="00831AAA" w:rsidRDefault="00831AAA" w:rsidP="00831AAA">
      <w:pPr>
        <w:rPr>
          <w:rFonts w:ascii="Helvetica" w:hAnsi="Helvetica"/>
          <w:sz w:val="22"/>
          <w:szCs w:val="22"/>
          <w:lang w:val="en-US"/>
        </w:rPr>
      </w:pPr>
      <w:r w:rsidRPr="00831AAA">
        <w:rPr>
          <w:rFonts w:ascii="Helvetica" w:hAnsi="Helvetica"/>
          <w:sz w:val="22"/>
          <w:szCs w:val="22"/>
          <w:lang w:val="en-US"/>
        </w:rPr>
        <w:t xml:space="preserve">            - to keep it simple</w:t>
      </w:r>
    </w:p>
    <w:p w14:paraId="42E26A9B" w14:textId="77777777" w:rsidR="00831AAA" w:rsidRPr="00831AAA" w:rsidRDefault="00831AAA" w:rsidP="00831AAA">
      <w:pPr>
        <w:rPr>
          <w:rFonts w:ascii="Helvetica" w:hAnsi="Helvetica"/>
          <w:sz w:val="22"/>
          <w:szCs w:val="22"/>
          <w:lang w:val="en-US"/>
        </w:rPr>
      </w:pPr>
      <w:r w:rsidRPr="00831AAA">
        <w:rPr>
          <w:rFonts w:ascii="Helvetica" w:hAnsi="Helvetica"/>
          <w:sz w:val="22"/>
          <w:szCs w:val="22"/>
          <w:lang w:val="en-US"/>
        </w:rPr>
        <w:t xml:space="preserve">            - to keep it portable</w:t>
      </w:r>
    </w:p>
    <w:p w14:paraId="59212330" w14:textId="1615AB7E" w:rsidR="00831AAA" w:rsidRPr="00831AAA" w:rsidRDefault="00831AAA" w:rsidP="00831AAA">
      <w:pPr>
        <w:rPr>
          <w:rFonts w:ascii="Helvetica" w:hAnsi="Helvetica"/>
          <w:sz w:val="22"/>
          <w:szCs w:val="22"/>
        </w:rPr>
      </w:pPr>
      <w:r w:rsidRPr="00831AAA">
        <w:rPr>
          <w:rFonts w:ascii="Helvetica" w:hAnsi="Helvetica"/>
          <w:sz w:val="22"/>
          <w:szCs w:val="22"/>
          <w:lang w:val="en-US"/>
        </w:rPr>
        <w:t xml:space="preserve">            </w:t>
      </w:r>
      <w:r w:rsidRPr="00831AAA">
        <w:rPr>
          <w:rFonts w:ascii="Helvetica" w:hAnsi="Helvetica"/>
          <w:sz w:val="22"/>
          <w:szCs w:val="22"/>
        </w:rPr>
        <w:t xml:space="preserve">- </w:t>
      </w:r>
      <w:proofErr w:type="spellStart"/>
      <w:r w:rsidRPr="00831AAA">
        <w:rPr>
          <w:rFonts w:ascii="Helvetica" w:hAnsi="Helvetica"/>
          <w:sz w:val="22"/>
          <w:szCs w:val="22"/>
        </w:rPr>
        <w:t>to</w:t>
      </w:r>
      <w:proofErr w:type="spellEnd"/>
      <w:r w:rsidRPr="00831AAA">
        <w:rPr>
          <w:rFonts w:ascii="Helvetica" w:hAnsi="Helvetica"/>
          <w:sz w:val="22"/>
          <w:szCs w:val="22"/>
        </w:rPr>
        <w:t xml:space="preserve"> </w:t>
      </w:r>
      <w:proofErr w:type="spellStart"/>
      <w:r w:rsidRPr="00831AAA">
        <w:rPr>
          <w:rFonts w:ascii="Helvetica" w:hAnsi="Helvetica"/>
          <w:sz w:val="22"/>
          <w:szCs w:val="22"/>
        </w:rPr>
        <w:t>keep</w:t>
      </w:r>
      <w:proofErr w:type="spellEnd"/>
      <w:r w:rsidRPr="00831AAA">
        <w:rPr>
          <w:rFonts w:ascii="Helvetica" w:hAnsi="Helvetica"/>
          <w:sz w:val="22"/>
          <w:szCs w:val="22"/>
        </w:rPr>
        <w:t xml:space="preserve"> </w:t>
      </w:r>
      <w:proofErr w:type="spellStart"/>
      <w:r w:rsidRPr="00831AAA">
        <w:rPr>
          <w:rFonts w:ascii="Helvetica" w:hAnsi="Helvetica"/>
          <w:sz w:val="22"/>
          <w:szCs w:val="22"/>
        </w:rPr>
        <w:t>it</w:t>
      </w:r>
      <w:proofErr w:type="spellEnd"/>
      <w:r w:rsidRPr="00831AAA">
        <w:rPr>
          <w:rFonts w:ascii="Helvetica" w:hAnsi="Helvetica"/>
          <w:sz w:val="22"/>
          <w:szCs w:val="22"/>
        </w:rPr>
        <w:t xml:space="preserve"> </w:t>
      </w:r>
      <w:proofErr w:type="spellStart"/>
      <w:r w:rsidRPr="00831AAA">
        <w:rPr>
          <w:rFonts w:ascii="Helvetica" w:hAnsi="Helvetica"/>
          <w:sz w:val="22"/>
          <w:szCs w:val="22"/>
        </w:rPr>
        <w:t>fast</w:t>
      </w:r>
      <w:proofErr w:type="spellEnd"/>
    </w:p>
    <w:p w14:paraId="7D39FA44" w14:textId="77777777" w:rsidR="00831AAA" w:rsidRPr="00831AAA" w:rsidRDefault="00831AAA" w:rsidP="00831AAA">
      <w:pPr>
        <w:rPr>
          <w:rFonts w:ascii="Helvetica" w:hAnsi="Helvetica"/>
          <w:b/>
          <w:sz w:val="22"/>
          <w:szCs w:val="22"/>
          <w:lang w:val="en-US"/>
        </w:rPr>
      </w:pPr>
    </w:p>
    <w:p w14:paraId="53BFC5F5" w14:textId="77777777" w:rsidR="00831AAA" w:rsidRDefault="00831AAA" w:rsidP="00831AAA">
      <w:pPr>
        <w:pStyle w:val="a6"/>
        <w:numPr>
          <w:ilvl w:val="1"/>
          <w:numId w:val="23"/>
        </w:numPr>
        <w:rPr>
          <w:rFonts w:ascii="Helvetica" w:hAnsi="Helvetica"/>
          <w:b/>
          <w:sz w:val="22"/>
          <w:szCs w:val="22"/>
          <w:lang w:val="en-US"/>
        </w:rPr>
      </w:pPr>
      <w:r w:rsidRPr="00F55156">
        <w:rPr>
          <w:rFonts w:ascii="Helvetica" w:hAnsi="Helvetica"/>
          <w:b/>
          <w:sz w:val="22"/>
          <w:szCs w:val="22"/>
          <w:lang w:val="en-US"/>
        </w:rPr>
        <w:t>Best practices</w:t>
      </w:r>
    </w:p>
    <w:p w14:paraId="3FC44353" w14:textId="77777777" w:rsidR="00831AAA" w:rsidRDefault="00831AAA" w:rsidP="00831AAA">
      <w:pPr>
        <w:rPr>
          <w:rFonts w:ascii="Helvetica" w:hAnsi="Helvetica"/>
          <w:b/>
          <w:sz w:val="22"/>
          <w:szCs w:val="22"/>
          <w:lang w:val="en-US"/>
        </w:rPr>
      </w:pPr>
    </w:p>
    <w:p w14:paraId="6757AE40" w14:textId="77777777" w:rsidR="00831AAA" w:rsidRPr="00831AAA" w:rsidRDefault="00831AAA" w:rsidP="00831AAA">
      <w:pPr>
        <w:rPr>
          <w:rFonts w:ascii="Helvetica" w:hAnsi="Helvetica"/>
          <w:bCs/>
          <w:sz w:val="22"/>
          <w:szCs w:val="22"/>
          <w:lang w:val="en-US"/>
        </w:rPr>
      </w:pPr>
      <w:r>
        <w:rPr>
          <w:rFonts w:ascii="Helvetica" w:hAnsi="Helvetica"/>
          <w:bCs/>
          <w:sz w:val="22"/>
          <w:szCs w:val="22"/>
          <w:lang w:val="en-US"/>
        </w:rPr>
        <w:t>B</w:t>
      </w:r>
      <w:r w:rsidRPr="00831AAA">
        <w:rPr>
          <w:rFonts w:ascii="Helvetica" w:hAnsi="Helvetica"/>
          <w:bCs/>
          <w:sz w:val="22"/>
          <w:szCs w:val="22"/>
          <w:lang w:val="en-US"/>
        </w:rPr>
        <w:t xml:space="preserve">est practices </w:t>
      </w:r>
      <w:r>
        <w:rPr>
          <w:rFonts w:ascii="Helvetica" w:hAnsi="Helvetica"/>
          <w:bCs/>
          <w:sz w:val="22"/>
          <w:szCs w:val="22"/>
          <w:lang w:val="en-US"/>
        </w:rPr>
        <w:t xml:space="preserve">I utilized building this project </w:t>
      </w:r>
      <w:r w:rsidRPr="00831AAA">
        <w:rPr>
          <w:rFonts w:ascii="Helvetica" w:hAnsi="Helvetica"/>
          <w:bCs/>
          <w:sz w:val="22"/>
          <w:szCs w:val="22"/>
          <w:lang w:val="en-US"/>
        </w:rPr>
        <w:t xml:space="preserve">played a crucial role in creating a robust and efficient application that successfully meets the desired functional and non-functional requirements. By adhering to these best practices, the </w:t>
      </w:r>
      <w:proofErr w:type="spellStart"/>
      <w:r w:rsidRPr="00831AAA">
        <w:rPr>
          <w:rFonts w:ascii="Helvetica" w:hAnsi="Helvetica"/>
          <w:bCs/>
          <w:sz w:val="22"/>
          <w:szCs w:val="22"/>
          <w:lang w:val="en-US"/>
        </w:rPr>
        <w:t>DartBoard</w:t>
      </w:r>
      <w:proofErr w:type="spellEnd"/>
      <w:r w:rsidRPr="00831AAA">
        <w:rPr>
          <w:rFonts w:ascii="Helvetica" w:hAnsi="Helvetica"/>
          <w:bCs/>
          <w:sz w:val="22"/>
          <w:szCs w:val="22"/>
          <w:lang w:val="en-US"/>
        </w:rPr>
        <w:t xml:space="preserve"> development team ensured that the application:</w:t>
      </w:r>
    </w:p>
    <w:p w14:paraId="29C4CB0E" w14:textId="77777777" w:rsidR="00831AAA" w:rsidRPr="00831AAA" w:rsidRDefault="00831AAA" w:rsidP="00831AAA">
      <w:pPr>
        <w:rPr>
          <w:rFonts w:ascii="Helvetica" w:hAnsi="Helvetica"/>
          <w:bCs/>
          <w:sz w:val="22"/>
          <w:szCs w:val="22"/>
          <w:lang w:val="en-US"/>
        </w:rPr>
      </w:pPr>
    </w:p>
    <w:p w14:paraId="7DAEB0F3" w14:textId="77777777" w:rsidR="00831AAA" w:rsidRPr="00831AAA" w:rsidRDefault="00831AAA" w:rsidP="00831AAA">
      <w:pPr>
        <w:rPr>
          <w:rFonts w:ascii="Helvetica" w:hAnsi="Helvetica"/>
          <w:bCs/>
          <w:sz w:val="22"/>
          <w:szCs w:val="22"/>
          <w:lang w:val="en-US"/>
        </w:rPr>
      </w:pPr>
      <w:r w:rsidRPr="00831AAA">
        <w:rPr>
          <w:rFonts w:ascii="Helvetica" w:hAnsi="Helvetica"/>
          <w:bCs/>
          <w:sz w:val="22"/>
          <w:szCs w:val="22"/>
          <w:lang w:val="en-US"/>
        </w:rPr>
        <w:t>Maintains a high level of code quality: Readable, modular, and well-organized code leads to easier maintenance, debugging, and future enhancements. It also promotes a better understanding of the codebase among team members, resulting in more efficient collaboration.</w:t>
      </w:r>
    </w:p>
    <w:p w14:paraId="31C74474" w14:textId="77777777" w:rsidR="00831AAA" w:rsidRPr="00831AAA" w:rsidRDefault="00831AAA" w:rsidP="00831AAA">
      <w:pPr>
        <w:rPr>
          <w:rFonts w:ascii="Helvetica" w:hAnsi="Helvetica"/>
          <w:bCs/>
          <w:sz w:val="22"/>
          <w:szCs w:val="22"/>
          <w:lang w:val="en-US"/>
        </w:rPr>
      </w:pPr>
    </w:p>
    <w:p w14:paraId="4499D874" w14:textId="77777777" w:rsidR="00831AAA" w:rsidRPr="00831AAA" w:rsidRDefault="00831AAA" w:rsidP="00831AAA">
      <w:pPr>
        <w:rPr>
          <w:rFonts w:ascii="Helvetica" w:hAnsi="Helvetica"/>
          <w:bCs/>
          <w:sz w:val="22"/>
          <w:szCs w:val="22"/>
          <w:lang w:val="en-US"/>
        </w:rPr>
      </w:pPr>
      <w:r w:rsidRPr="00831AAA">
        <w:rPr>
          <w:rFonts w:ascii="Helvetica" w:hAnsi="Helvetica"/>
          <w:bCs/>
          <w:sz w:val="22"/>
          <w:szCs w:val="22"/>
          <w:lang w:val="en-US"/>
        </w:rPr>
        <w:t>Enhances reliability: By employing Test-Driven Development (TDD) and continuous integration, the team can quickly identify and fix any issues, minimizing the likelihood of introducing bugs or regressions. This results in a more stable and reliable application for end-users.</w:t>
      </w:r>
    </w:p>
    <w:p w14:paraId="5D11AA76" w14:textId="77777777" w:rsidR="00831AAA" w:rsidRPr="00831AAA" w:rsidRDefault="00831AAA" w:rsidP="00831AAA">
      <w:pPr>
        <w:rPr>
          <w:rFonts w:ascii="Helvetica" w:hAnsi="Helvetica"/>
          <w:bCs/>
          <w:sz w:val="22"/>
          <w:szCs w:val="22"/>
          <w:lang w:val="en-US"/>
        </w:rPr>
      </w:pPr>
    </w:p>
    <w:p w14:paraId="09C56649" w14:textId="77777777" w:rsidR="00831AAA" w:rsidRPr="00831AAA" w:rsidRDefault="00831AAA" w:rsidP="00831AAA">
      <w:pPr>
        <w:rPr>
          <w:rFonts w:ascii="Helvetica" w:hAnsi="Helvetica"/>
          <w:bCs/>
          <w:sz w:val="22"/>
          <w:szCs w:val="22"/>
          <w:lang w:val="en-US"/>
        </w:rPr>
      </w:pPr>
      <w:r w:rsidRPr="00831AAA">
        <w:rPr>
          <w:rFonts w:ascii="Helvetica" w:hAnsi="Helvetica"/>
          <w:bCs/>
          <w:sz w:val="22"/>
          <w:szCs w:val="22"/>
          <w:lang w:val="en-US"/>
        </w:rPr>
        <w:t>Encourages code reusability and modularity: Following the DRY principle and using modular architecture helps minimize redundancy, making the codebase more manageable and easier to maintain. Additionally, reusable code components can save time and effort when implementing new features or making updates.</w:t>
      </w:r>
    </w:p>
    <w:p w14:paraId="74F1A3D5" w14:textId="77777777" w:rsidR="00831AAA" w:rsidRPr="00831AAA" w:rsidRDefault="00831AAA" w:rsidP="00831AAA">
      <w:pPr>
        <w:rPr>
          <w:rFonts w:ascii="Helvetica" w:hAnsi="Helvetica"/>
          <w:bCs/>
          <w:sz w:val="22"/>
          <w:szCs w:val="22"/>
          <w:lang w:val="en-US"/>
        </w:rPr>
      </w:pPr>
    </w:p>
    <w:p w14:paraId="75270DC0" w14:textId="77777777" w:rsidR="00831AAA" w:rsidRPr="00831AAA" w:rsidRDefault="00831AAA" w:rsidP="00831AAA">
      <w:pPr>
        <w:rPr>
          <w:rFonts w:ascii="Helvetica" w:hAnsi="Helvetica"/>
          <w:bCs/>
          <w:sz w:val="22"/>
          <w:szCs w:val="22"/>
          <w:lang w:val="en-US"/>
        </w:rPr>
      </w:pPr>
      <w:r w:rsidRPr="00831AAA">
        <w:rPr>
          <w:rFonts w:ascii="Helvetica" w:hAnsi="Helvetica"/>
          <w:bCs/>
          <w:sz w:val="22"/>
          <w:szCs w:val="22"/>
          <w:lang w:val="en-US"/>
        </w:rPr>
        <w:t>Facilitates knowledge sharing and collaboration: Regular code reviews and discussions within the team lead to a collective understanding of the codebase and its design decisions. This knowledge sharing fosters collaboration and helps maintain a unified vision of the project.</w:t>
      </w:r>
    </w:p>
    <w:p w14:paraId="764763D3" w14:textId="77777777" w:rsidR="00831AAA" w:rsidRPr="00831AAA" w:rsidRDefault="00831AAA" w:rsidP="00831AAA">
      <w:pPr>
        <w:rPr>
          <w:rFonts w:ascii="Helvetica" w:hAnsi="Helvetica"/>
          <w:bCs/>
          <w:sz w:val="22"/>
          <w:szCs w:val="22"/>
          <w:lang w:val="en-US"/>
        </w:rPr>
      </w:pPr>
    </w:p>
    <w:p w14:paraId="2BCD9734" w14:textId="77777777" w:rsidR="00831AAA" w:rsidRPr="00831AAA" w:rsidRDefault="00831AAA" w:rsidP="00831AAA">
      <w:pPr>
        <w:rPr>
          <w:rFonts w:ascii="Helvetica" w:hAnsi="Helvetica"/>
          <w:bCs/>
          <w:sz w:val="22"/>
          <w:szCs w:val="22"/>
          <w:lang w:val="en-US"/>
        </w:rPr>
      </w:pPr>
      <w:r w:rsidRPr="00831AAA">
        <w:rPr>
          <w:rFonts w:ascii="Helvetica" w:hAnsi="Helvetica"/>
          <w:bCs/>
          <w:sz w:val="22"/>
          <w:szCs w:val="22"/>
          <w:lang w:val="en-US"/>
        </w:rPr>
        <w:t>Ensures a timely and efficient development process: By leveraging continuous integration and adhering to best practices, the development team can deliver a high-quality application within the project's time and resource constraints. This efficient development process ultimately results in a better end product for the users.</w:t>
      </w:r>
    </w:p>
    <w:p w14:paraId="092E81FB" w14:textId="77777777" w:rsidR="00831AAA" w:rsidRPr="00831AAA" w:rsidRDefault="00831AAA" w:rsidP="00831AAA">
      <w:pPr>
        <w:rPr>
          <w:rFonts w:ascii="Helvetica" w:hAnsi="Helvetica"/>
          <w:bCs/>
          <w:sz w:val="22"/>
          <w:szCs w:val="22"/>
          <w:lang w:val="en-US"/>
        </w:rPr>
      </w:pPr>
    </w:p>
    <w:p w14:paraId="583D36B9" w14:textId="77777777" w:rsidR="00831AAA" w:rsidRDefault="00831AAA" w:rsidP="00831AAA">
      <w:pPr>
        <w:rPr>
          <w:rFonts w:ascii="Helvetica" w:hAnsi="Helvetica"/>
          <w:bCs/>
          <w:sz w:val="22"/>
          <w:szCs w:val="22"/>
          <w:lang w:val="en-US"/>
        </w:rPr>
      </w:pPr>
      <w:r w:rsidRPr="00831AAA">
        <w:rPr>
          <w:rFonts w:ascii="Helvetica" w:hAnsi="Helvetica"/>
          <w:bCs/>
          <w:sz w:val="22"/>
          <w:szCs w:val="22"/>
          <w:lang w:val="en-US"/>
        </w:rPr>
        <w:t xml:space="preserve">In summary, the implementation of these best practices has been instrumental in shaping </w:t>
      </w:r>
      <w:proofErr w:type="spellStart"/>
      <w:r w:rsidRPr="00831AAA">
        <w:rPr>
          <w:rFonts w:ascii="Helvetica" w:hAnsi="Helvetica"/>
          <w:bCs/>
          <w:sz w:val="22"/>
          <w:szCs w:val="22"/>
          <w:lang w:val="en-US"/>
        </w:rPr>
        <w:t>DartBoard</w:t>
      </w:r>
      <w:proofErr w:type="spellEnd"/>
      <w:r w:rsidRPr="00831AAA">
        <w:rPr>
          <w:rFonts w:ascii="Helvetica" w:hAnsi="Helvetica"/>
          <w:bCs/>
          <w:sz w:val="22"/>
          <w:szCs w:val="22"/>
          <w:lang w:val="en-US"/>
        </w:rPr>
        <w:t xml:space="preserve"> into a robust, efficient, and user-friendly code analysis and visualization tool, capable of meeting the desired functional and non-functional requirements while providing a seamless experience for developers working with the Dart programming language.</w:t>
      </w:r>
    </w:p>
    <w:p w14:paraId="45F23856" w14:textId="066DCB8B" w:rsidR="00831AAA" w:rsidRDefault="00831AAA">
      <w:pPr>
        <w:rPr>
          <w:rFonts w:ascii="Helvetica" w:hAnsi="Helvetica"/>
          <w:bCs/>
          <w:sz w:val="22"/>
          <w:szCs w:val="22"/>
          <w:lang w:val="en-US"/>
        </w:rPr>
      </w:pPr>
      <w:r>
        <w:rPr>
          <w:rFonts w:ascii="Helvetica" w:hAnsi="Helvetica"/>
          <w:bCs/>
          <w:sz w:val="22"/>
          <w:szCs w:val="22"/>
          <w:lang w:val="en-US"/>
        </w:rPr>
        <w:br w:type="page"/>
      </w:r>
    </w:p>
    <w:p w14:paraId="0E0CD9BC" w14:textId="7C92E2AB" w:rsidR="00F11488" w:rsidRPr="00831AAA" w:rsidRDefault="00F11488" w:rsidP="00831AAA">
      <w:pPr>
        <w:pStyle w:val="a6"/>
        <w:numPr>
          <w:ilvl w:val="1"/>
          <w:numId w:val="23"/>
        </w:numPr>
        <w:rPr>
          <w:rFonts w:ascii="Helvetica" w:hAnsi="Helvetica"/>
          <w:b/>
          <w:sz w:val="22"/>
          <w:szCs w:val="22"/>
          <w:lang w:val="en-US"/>
        </w:rPr>
      </w:pPr>
      <w:r w:rsidRPr="00831AAA">
        <w:rPr>
          <w:rFonts w:ascii="Helvetica" w:hAnsi="Helvetica"/>
          <w:b/>
          <w:sz w:val="22"/>
          <w:szCs w:val="22"/>
          <w:lang w:val="en-US"/>
        </w:rPr>
        <w:lastRenderedPageBreak/>
        <w:t>Project architecture</w:t>
      </w:r>
      <w:r w:rsidR="00A54357">
        <w:rPr>
          <w:rFonts w:ascii="Helvetica" w:hAnsi="Helvetica"/>
          <w:b/>
          <w:sz w:val="22"/>
          <w:szCs w:val="22"/>
          <w:lang w:val="en-US"/>
        </w:rPr>
        <w:t xml:space="preserve"> and Design Decisions</w:t>
      </w:r>
    </w:p>
    <w:p w14:paraId="26FB8E07" w14:textId="77777777" w:rsidR="00785726" w:rsidRPr="00785726" w:rsidRDefault="00785726" w:rsidP="00785726">
      <w:pPr>
        <w:rPr>
          <w:rFonts w:ascii="Helvetica" w:hAnsi="Helvetica"/>
          <w:bCs/>
          <w:sz w:val="22"/>
          <w:szCs w:val="22"/>
          <w:lang w:val="en-US"/>
        </w:rPr>
      </w:pPr>
    </w:p>
    <w:p w14:paraId="1B845DD0" w14:textId="77777777" w:rsidR="00785726" w:rsidRPr="00785726" w:rsidRDefault="00785726" w:rsidP="00785726">
      <w:pPr>
        <w:rPr>
          <w:rFonts w:ascii="Helvetica" w:hAnsi="Helvetica"/>
          <w:bCs/>
          <w:sz w:val="22"/>
          <w:szCs w:val="22"/>
          <w:lang w:val="en-US"/>
        </w:rPr>
      </w:pPr>
      <w:r w:rsidRPr="00785726">
        <w:rPr>
          <w:rFonts w:ascii="Helvetica" w:hAnsi="Helvetica"/>
          <w:bCs/>
          <w:sz w:val="22"/>
          <w:szCs w:val="22"/>
          <w:lang w:val="en-US"/>
        </w:rPr>
        <w:t xml:space="preserve">The </w:t>
      </w:r>
      <w:proofErr w:type="spellStart"/>
      <w:r w:rsidRPr="00785726">
        <w:rPr>
          <w:rFonts w:ascii="Helvetica" w:hAnsi="Helvetica"/>
          <w:bCs/>
          <w:sz w:val="22"/>
          <w:szCs w:val="22"/>
          <w:lang w:val="en-US"/>
        </w:rPr>
        <w:t>DartBoard</w:t>
      </w:r>
      <w:proofErr w:type="spellEnd"/>
      <w:r w:rsidRPr="00785726">
        <w:rPr>
          <w:rFonts w:ascii="Helvetica" w:hAnsi="Helvetica"/>
          <w:bCs/>
          <w:sz w:val="22"/>
          <w:szCs w:val="22"/>
          <w:lang w:val="en-US"/>
        </w:rPr>
        <w:t xml:space="preserve"> application is a command-line interface (CLI) utility program designed to provide code analysis and visualization for projects written in the Dart programming language. The application is built using the Dart programming language and relies on several Dart libraries and tools to generate the HTML files from the source code.</w:t>
      </w:r>
    </w:p>
    <w:p w14:paraId="400FC20A" w14:textId="77777777" w:rsidR="00785726" w:rsidRPr="00785726" w:rsidRDefault="00785726" w:rsidP="00785726">
      <w:pPr>
        <w:rPr>
          <w:rFonts w:ascii="Helvetica" w:hAnsi="Helvetica"/>
          <w:bCs/>
          <w:sz w:val="22"/>
          <w:szCs w:val="22"/>
          <w:lang w:val="en-US"/>
        </w:rPr>
      </w:pPr>
    </w:p>
    <w:p w14:paraId="3793CC6E" w14:textId="77777777" w:rsidR="00785726" w:rsidRPr="00785726" w:rsidRDefault="00785726" w:rsidP="00785726">
      <w:pPr>
        <w:rPr>
          <w:rFonts w:ascii="Helvetica" w:hAnsi="Helvetica"/>
          <w:bCs/>
          <w:sz w:val="22"/>
          <w:szCs w:val="22"/>
          <w:lang w:val="en-US"/>
        </w:rPr>
      </w:pPr>
      <w:r w:rsidRPr="00785726">
        <w:rPr>
          <w:rFonts w:ascii="Helvetica" w:hAnsi="Helvetica"/>
          <w:bCs/>
          <w:sz w:val="22"/>
          <w:szCs w:val="22"/>
          <w:lang w:val="en-US"/>
        </w:rPr>
        <w:t xml:space="preserve">The architecture of </w:t>
      </w:r>
      <w:proofErr w:type="spellStart"/>
      <w:r w:rsidRPr="00785726">
        <w:rPr>
          <w:rFonts w:ascii="Helvetica" w:hAnsi="Helvetica"/>
          <w:bCs/>
          <w:sz w:val="22"/>
          <w:szCs w:val="22"/>
          <w:lang w:val="en-US"/>
        </w:rPr>
        <w:t>DartBoard</w:t>
      </w:r>
      <w:proofErr w:type="spellEnd"/>
      <w:r w:rsidRPr="00785726">
        <w:rPr>
          <w:rFonts w:ascii="Helvetica" w:hAnsi="Helvetica"/>
          <w:bCs/>
          <w:sz w:val="22"/>
          <w:szCs w:val="22"/>
          <w:lang w:val="en-US"/>
        </w:rPr>
        <w:t xml:space="preserve"> follows the principles of Clean Architecture, which separates the code into layers based on their responsibilities and dependencies. The application consists of three main layers: the presentation layer, the domain layer, and the data layer. The presentation layer is responsible for generating the HTML files and providing the user interface for interacting with the code. The domain layer is responsible for performing the static analysis of the code, while the data layer is responsible for reading the code from the filesystem and caching analysis results for better performance.</w:t>
      </w:r>
    </w:p>
    <w:p w14:paraId="3C1666C9" w14:textId="77777777" w:rsidR="00785726" w:rsidRPr="00785726" w:rsidRDefault="00785726" w:rsidP="00785726">
      <w:pPr>
        <w:rPr>
          <w:rFonts w:ascii="Helvetica" w:hAnsi="Helvetica"/>
          <w:bCs/>
          <w:sz w:val="22"/>
          <w:szCs w:val="22"/>
          <w:lang w:val="en-US"/>
        </w:rPr>
      </w:pPr>
    </w:p>
    <w:p w14:paraId="42720A28" w14:textId="77777777" w:rsidR="00785726" w:rsidRPr="00785726" w:rsidRDefault="00785726" w:rsidP="00785726">
      <w:pPr>
        <w:rPr>
          <w:rFonts w:ascii="Helvetica" w:hAnsi="Helvetica"/>
          <w:bCs/>
          <w:sz w:val="22"/>
          <w:szCs w:val="22"/>
          <w:lang w:val="en-US"/>
        </w:rPr>
      </w:pPr>
      <w:r w:rsidRPr="00785726">
        <w:rPr>
          <w:rFonts w:ascii="Helvetica" w:hAnsi="Helvetica"/>
          <w:bCs/>
          <w:sz w:val="22"/>
          <w:szCs w:val="22"/>
          <w:lang w:val="en-US"/>
        </w:rPr>
        <w:t>The architecture relies on several libraries and tools, including the analyzer library for static analysis, the html library for generating HTML files, and the mustache library for templating. The architecture also includes several custom scripts and tools for optimizing performance and resource usage, including caching analysis results and using code generation to reduce the time required for HTML generation.</w:t>
      </w:r>
    </w:p>
    <w:p w14:paraId="2BFC71E8" w14:textId="77777777" w:rsidR="00785726" w:rsidRPr="00785726" w:rsidRDefault="00785726" w:rsidP="00785726">
      <w:pPr>
        <w:rPr>
          <w:rFonts w:ascii="Helvetica" w:hAnsi="Helvetica"/>
          <w:bCs/>
          <w:sz w:val="22"/>
          <w:szCs w:val="22"/>
          <w:lang w:val="en-US"/>
        </w:rPr>
      </w:pPr>
    </w:p>
    <w:p w14:paraId="0EAA8ECD" w14:textId="77777777" w:rsidR="00785726" w:rsidRPr="00785726" w:rsidRDefault="00785726" w:rsidP="00785726">
      <w:pPr>
        <w:rPr>
          <w:rFonts w:ascii="Helvetica" w:hAnsi="Helvetica"/>
          <w:bCs/>
          <w:sz w:val="22"/>
          <w:szCs w:val="22"/>
          <w:lang w:val="en-US"/>
        </w:rPr>
      </w:pPr>
      <w:r w:rsidRPr="00785726">
        <w:rPr>
          <w:rFonts w:ascii="Helvetica" w:hAnsi="Helvetica"/>
          <w:bCs/>
          <w:sz w:val="22"/>
          <w:szCs w:val="22"/>
          <w:lang w:val="en-US"/>
        </w:rPr>
        <w:t>One of the key components of the architecture is the use of the Dart Analysis Server and the Dart AST library. The Analysis Server provides a powerful tool for static analysis of Dart code, while the AST library provides an efficient and flexible way to work with the code's abstract syntax tree. These tools are used extensively throughout the application to perform the static analysis of the code and generate the HTML files.</w:t>
      </w:r>
    </w:p>
    <w:p w14:paraId="403506D2" w14:textId="77777777" w:rsidR="00785726" w:rsidRPr="00785726" w:rsidRDefault="00785726" w:rsidP="00785726">
      <w:pPr>
        <w:rPr>
          <w:rFonts w:ascii="Helvetica" w:hAnsi="Helvetica"/>
          <w:bCs/>
          <w:sz w:val="22"/>
          <w:szCs w:val="22"/>
          <w:lang w:val="en-US"/>
        </w:rPr>
      </w:pPr>
    </w:p>
    <w:p w14:paraId="2C1B894C" w14:textId="4D53708B" w:rsidR="00785726" w:rsidRDefault="00785726" w:rsidP="00785726">
      <w:pPr>
        <w:rPr>
          <w:rFonts w:ascii="Helvetica" w:hAnsi="Helvetica"/>
          <w:bCs/>
          <w:sz w:val="22"/>
          <w:szCs w:val="22"/>
          <w:lang w:val="en-US"/>
        </w:rPr>
      </w:pPr>
      <w:r w:rsidRPr="00785726">
        <w:rPr>
          <w:rFonts w:ascii="Helvetica" w:hAnsi="Helvetica"/>
          <w:bCs/>
          <w:sz w:val="22"/>
          <w:szCs w:val="22"/>
          <w:lang w:val="en-US"/>
        </w:rPr>
        <w:t xml:space="preserve">Overall, the architecture of </w:t>
      </w:r>
      <w:proofErr w:type="spellStart"/>
      <w:r w:rsidRPr="00785726">
        <w:rPr>
          <w:rFonts w:ascii="Helvetica" w:hAnsi="Helvetica"/>
          <w:bCs/>
          <w:sz w:val="22"/>
          <w:szCs w:val="22"/>
          <w:lang w:val="en-US"/>
        </w:rPr>
        <w:t>DartBoard</w:t>
      </w:r>
      <w:proofErr w:type="spellEnd"/>
      <w:r w:rsidRPr="00785726">
        <w:rPr>
          <w:rFonts w:ascii="Helvetica" w:hAnsi="Helvetica"/>
          <w:bCs/>
          <w:sz w:val="22"/>
          <w:szCs w:val="22"/>
          <w:lang w:val="en-US"/>
        </w:rPr>
        <w:t xml:space="preserve"> is designed to provide a simple and lightweight solution for code analysis and visualization in the Dart programming language, with minimal overhead and efficient resource usage. By relying on Clean Architecture principles and several powerful Dart libraries and tools, the application can provide powerful and flexible code analysis and visualization capabilities, while remaining fast, efficient, and easy to use.</w:t>
      </w:r>
    </w:p>
    <w:p w14:paraId="749E8A70" w14:textId="77777777" w:rsidR="00785726" w:rsidRDefault="00785726" w:rsidP="00785726">
      <w:pPr>
        <w:rPr>
          <w:rFonts w:ascii="Helvetica" w:hAnsi="Helvetica"/>
          <w:bCs/>
          <w:sz w:val="22"/>
          <w:szCs w:val="22"/>
          <w:lang w:val="en-US"/>
        </w:rPr>
      </w:pPr>
    </w:p>
    <w:p w14:paraId="36E84439" w14:textId="62E47B63" w:rsidR="00785726" w:rsidRPr="006037F5" w:rsidRDefault="00785726" w:rsidP="00785726">
      <w:pPr>
        <w:rPr>
          <w:rFonts w:ascii="Helvetica" w:hAnsi="Helvetica"/>
          <w:bCs/>
          <w:sz w:val="22"/>
          <w:szCs w:val="22"/>
          <w:lang w:val="en-US"/>
        </w:rPr>
      </w:pPr>
      <w:r>
        <w:rPr>
          <w:rFonts w:ascii="Helvetica" w:hAnsi="Helvetica"/>
          <w:bCs/>
          <w:sz w:val="22"/>
          <w:szCs w:val="22"/>
          <w:lang w:val="en-US"/>
        </w:rPr>
        <w:t>Sidenote: &lt;not many architecture decisions made yet, will fill it more as I go with the project&gt;</w:t>
      </w:r>
    </w:p>
    <w:p w14:paraId="59A05D9C" w14:textId="77777777" w:rsidR="00831AAA" w:rsidRPr="006A7ACB" w:rsidRDefault="00831AAA" w:rsidP="00831AAA">
      <w:pPr>
        <w:rPr>
          <w:rFonts w:ascii="Helvetica" w:hAnsi="Helvetica"/>
          <w:b/>
          <w:sz w:val="22"/>
          <w:szCs w:val="22"/>
          <w:lang w:val="en-US"/>
        </w:rPr>
      </w:pPr>
    </w:p>
    <w:p w14:paraId="28D53000" w14:textId="47856E64" w:rsidR="00F55156" w:rsidRDefault="00CD25AA" w:rsidP="00831AAA">
      <w:pPr>
        <w:pStyle w:val="a6"/>
        <w:numPr>
          <w:ilvl w:val="1"/>
          <w:numId w:val="23"/>
        </w:numPr>
        <w:rPr>
          <w:rFonts w:ascii="Helvetica" w:hAnsi="Helvetica"/>
          <w:b/>
          <w:sz w:val="22"/>
          <w:szCs w:val="22"/>
          <w:lang w:val="en-US"/>
        </w:rPr>
      </w:pPr>
      <w:r w:rsidRPr="00CD25AA">
        <w:rPr>
          <w:rFonts w:ascii="Helvetica" w:hAnsi="Helvetica"/>
          <w:b/>
          <w:sz w:val="22"/>
          <w:szCs w:val="22"/>
          <w:lang w:val="en-US"/>
        </w:rPr>
        <w:t>Key Features and Implementation Details</w:t>
      </w:r>
    </w:p>
    <w:p w14:paraId="4D64AD57" w14:textId="77777777" w:rsidR="00CD25AA" w:rsidRDefault="00CD25AA" w:rsidP="00CD25AA">
      <w:pPr>
        <w:rPr>
          <w:rFonts w:ascii="Helvetica" w:hAnsi="Helvetica"/>
          <w:bCs/>
          <w:sz w:val="22"/>
          <w:szCs w:val="22"/>
          <w:lang w:val="en-US"/>
        </w:rPr>
      </w:pPr>
    </w:p>
    <w:p w14:paraId="57B2ECF9" w14:textId="5A149366" w:rsidR="00A533FD" w:rsidRDefault="00CD25AA" w:rsidP="00A533FD">
      <w:pPr>
        <w:rPr>
          <w:rFonts w:ascii="Helvetica" w:hAnsi="Helvetica"/>
          <w:bCs/>
          <w:sz w:val="22"/>
          <w:szCs w:val="22"/>
          <w:lang w:val="en-US"/>
        </w:rPr>
      </w:pPr>
      <w:proofErr w:type="spellStart"/>
      <w:r w:rsidRPr="00CD25AA">
        <w:rPr>
          <w:rFonts w:ascii="Helvetica" w:hAnsi="Helvetica"/>
          <w:bCs/>
          <w:sz w:val="22"/>
          <w:szCs w:val="22"/>
          <w:lang w:val="en-US"/>
        </w:rPr>
        <w:t>DartBoard</w:t>
      </w:r>
      <w:proofErr w:type="spellEnd"/>
      <w:r w:rsidRPr="00CD25AA">
        <w:rPr>
          <w:rFonts w:ascii="Helvetica" w:hAnsi="Helvetica"/>
          <w:bCs/>
          <w:sz w:val="22"/>
          <w:szCs w:val="22"/>
          <w:lang w:val="en-US"/>
        </w:rPr>
        <w:t xml:space="preserve"> boasts numerous features, including syntax highlighting, jumping to variable and function declarations, and a project tree functionality. These features aid programmers in understanding complex codebases, identifying potential issues, and facilitating collaboration among team members. </w:t>
      </w:r>
      <w:proofErr w:type="spellStart"/>
      <w:r w:rsidRPr="00CD25AA">
        <w:rPr>
          <w:rFonts w:ascii="Helvetica" w:hAnsi="Helvetica"/>
          <w:bCs/>
          <w:sz w:val="22"/>
          <w:szCs w:val="22"/>
          <w:lang w:val="en-US"/>
        </w:rPr>
        <w:t>DartBoard</w:t>
      </w:r>
      <w:proofErr w:type="spellEnd"/>
      <w:r w:rsidRPr="00CD25AA">
        <w:rPr>
          <w:rFonts w:ascii="Helvetica" w:hAnsi="Helvetica"/>
          <w:bCs/>
          <w:sz w:val="22"/>
          <w:szCs w:val="22"/>
          <w:lang w:val="en-US"/>
        </w:rPr>
        <w:t xml:space="preserve"> also generates an HTML document for easy sharing and can be integrated into continuous integration/deployment pipelines to maintain up-to-date code analysis.</w:t>
      </w:r>
    </w:p>
    <w:p w14:paraId="7616C559" w14:textId="77777777" w:rsidR="00A533FD" w:rsidRPr="00A533FD" w:rsidRDefault="00A533FD" w:rsidP="00A533FD">
      <w:pPr>
        <w:rPr>
          <w:rFonts w:ascii="Helvetica" w:hAnsi="Helvetica"/>
          <w:bCs/>
          <w:sz w:val="22"/>
          <w:szCs w:val="22"/>
          <w:lang w:val="en-US"/>
        </w:rPr>
      </w:pPr>
    </w:p>
    <w:p w14:paraId="6B12426E" w14:textId="77777777" w:rsidR="00A533FD" w:rsidRPr="00A533FD" w:rsidRDefault="00A533FD" w:rsidP="00A533FD">
      <w:pPr>
        <w:rPr>
          <w:rFonts w:ascii="Helvetica" w:hAnsi="Helvetica"/>
          <w:b/>
          <w:sz w:val="22"/>
          <w:szCs w:val="22"/>
          <w:lang w:val="en-US"/>
        </w:rPr>
      </w:pPr>
      <w:r w:rsidRPr="00A533FD">
        <w:rPr>
          <w:rFonts w:ascii="Helvetica" w:hAnsi="Helvetica"/>
          <w:b/>
          <w:sz w:val="22"/>
          <w:szCs w:val="22"/>
          <w:lang w:val="en-US"/>
        </w:rPr>
        <w:t xml:space="preserve">        - Block scoping:</w:t>
      </w:r>
    </w:p>
    <w:p w14:paraId="368B6934" w14:textId="77777777" w:rsidR="00A533FD" w:rsidRPr="00A533FD" w:rsidRDefault="00A533FD" w:rsidP="00A533FD">
      <w:pPr>
        <w:rPr>
          <w:rFonts w:ascii="Helvetica" w:hAnsi="Helvetica"/>
          <w:bCs/>
          <w:sz w:val="22"/>
          <w:szCs w:val="22"/>
          <w:lang w:val="en-US"/>
        </w:rPr>
      </w:pPr>
      <w:r w:rsidRPr="00A533FD">
        <w:rPr>
          <w:rFonts w:ascii="Helvetica" w:hAnsi="Helvetica"/>
          <w:bCs/>
          <w:sz w:val="22"/>
          <w:szCs w:val="22"/>
          <w:lang w:val="en-US"/>
        </w:rPr>
        <w:t xml:space="preserve">            - identify scopes using AST</w:t>
      </w:r>
    </w:p>
    <w:p w14:paraId="1D4FB175" w14:textId="77777777" w:rsidR="00A533FD" w:rsidRPr="00A533FD" w:rsidRDefault="00A533FD" w:rsidP="00A533FD">
      <w:pPr>
        <w:rPr>
          <w:rFonts w:ascii="Helvetica" w:hAnsi="Helvetica"/>
          <w:bCs/>
          <w:sz w:val="22"/>
          <w:szCs w:val="22"/>
          <w:lang w:val="en-US"/>
        </w:rPr>
      </w:pPr>
      <w:r w:rsidRPr="00A533FD">
        <w:rPr>
          <w:rFonts w:ascii="Helvetica" w:hAnsi="Helvetica"/>
          <w:bCs/>
          <w:sz w:val="22"/>
          <w:szCs w:val="22"/>
          <w:lang w:val="en-US"/>
        </w:rPr>
        <w:t xml:space="preserve">            - scanline algorithm</w:t>
      </w:r>
    </w:p>
    <w:p w14:paraId="15578683" w14:textId="77777777" w:rsidR="00A533FD" w:rsidRPr="00A533FD" w:rsidRDefault="00A533FD" w:rsidP="00A533FD">
      <w:pPr>
        <w:rPr>
          <w:rFonts w:ascii="Helvetica" w:hAnsi="Helvetica"/>
          <w:b/>
          <w:sz w:val="22"/>
          <w:szCs w:val="22"/>
          <w:lang w:val="en-US"/>
        </w:rPr>
      </w:pPr>
      <w:r w:rsidRPr="00A533FD">
        <w:rPr>
          <w:rFonts w:ascii="Helvetica" w:hAnsi="Helvetica"/>
          <w:bCs/>
          <w:sz w:val="22"/>
          <w:szCs w:val="22"/>
          <w:lang w:val="en-US"/>
        </w:rPr>
        <w:t xml:space="preserve">        - </w:t>
      </w:r>
      <w:r w:rsidRPr="00A533FD">
        <w:rPr>
          <w:rFonts w:ascii="Helvetica" w:hAnsi="Helvetica"/>
          <w:b/>
          <w:sz w:val="22"/>
          <w:szCs w:val="22"/>
          <w:lang w:val="en-US"/>
        </w:rPr>
        <w:t>Syntax highlighting (regex order)</w:t>
      </w:r>
    </w:p>
    <w:p w14:paraId="59CFFB1F" w14:textId="77777777" w:rsidR="00A533FD" w:rsidRPr="00A533FD" w:rsidRDefault="00A533FD" w:rsidP="00A533FD">
      <w:pPr>
        <w:rPr>
          <w:rFonts w:ascii="Helvetica" w:hAnsi="Helvetica"/>
          <w:b/>
          <w:sz w:val="22"/>
          <w:szCs w:val="22"/>
          <w:lang w:val="en-US"/>
        </w:rPr>
      </w:pPr>
      <w:r w:rsidRPr="00A533FD">
        <w:rPr>
          <w:rFonts w:ascii="Helvetica" w:hAnsi="Helvetica"/>
          <w:b/>
          <w:sz w:val="22"/>
          <w:szCs w:val="22"/>
          <w:lang w:val="en-US"/>
        </w:rPr>
        <w:t xml:space="preserve">        - Line numbers (?)</w:t>
      </w:r>
    </w:p>
    <w:p w14:paraId="1AE1C28F" w14:textId="77777777" w:rsidR="00A533FD" w:rsidRPr="00A533FD" w:rsidRDefault="00A533FD" w:rsidP="00A533FD">
      <w:pPr>
        <w:rPr>
          <w:rFonts w:ascii="Helvetica" w:hAnsi="Helvetica"/>
          <w:b/>
          <w:sz w:val="22"/>
          <w:szCs w:val="22"/>
          <w:lang w:val="en-US"/>
        </w:rPr>
      </w:pPr>
      <w:r w:rsidRPr="00A533FD">
        <w:rPr>
          <w:rFonts w:ascii="Helvetica" w:hAnsi="Helvetica"/>
          <w:b/>
          <w:sz w:val="22"/>
          <w:szCs w:val="22"/>
          <w:lang w:val="en-US"/>
        </w:rPr>
        <w:t xml:space="preserve">        - HTML generation:</w:t>
      </w:r>
    </w:p>
    <w:p w14:paraId="61F1A9CF" w14:textId="77777777" w:rsidR="00A533FD" w:rsidRPr="00A533FD" w:rsidRDefault="00A533FD" w:rsidP="00A533FD">
      <w:pPr>
        <w:rPr>
          <w:rFonts w:ascii="Helvetica" w:hAnsi="Helvetica"/>
          <w:bCs/>
          <w:sz w:val="22"/>
          <w:szCs w:val="22"/>
          <w:lang w:val="en-US"/>
        </w:rPr>
      </w:pPr>
      <w:r w:rsidRPr="00A533FD">
        <w:rPr>
          <w:rFonts w:ascii="Helvetica" w:hAnsi="Helvetica"/>
          <w:bCs/>
          <w:sz w:val="22"/>
          <w:szCs w:val="22"/>
          <w:lang w:val="en-US"/>
        </w:rPr>
        <w:t xml:space="preserve">            - modular pipeline:</w:t>
      </w:r>
    </w:p>
    <w:p w14:paraId="0F0C5D71" w14:textId="77777777" w:rsidR="00A533FD" w:rsidRPr="00A533FD" w:rsidRDefault="00A533FD" w:rsidP="00A533FD">
      <w:pPr>
        <w:rPr>
          <w:rFonts w:ascii="Helvetica" w:hAnsi="Helvetica"/>
          <w:bCs/>
          <w:sz w:val="22"/>
          <w:szCs w:val="22"/>
          <w:lang w:val="en-US"/>
        </w:rPr>
      </w:pPr>
      <w:r w:rsidRPr="00A533FD">
        <w:rPr>
          <w:rFonts w:ascii="Helvetica" w:hAnsi="Helvetica"/>
          <w:bCs/>
          <w:sz w:val="22"/>
          <w:szCs w:val="22"/>
          <w:lang w:val="en-US"/>
        </w:rPr>
        <w:t xml:space="preserve">                - initial approach (code = step1(code); code = step2(code))</w:t>
      </w:r>
    </w:p>
    <w:p w14:paraId="68697976" w14:textId="77777777" w:rsidR="00A533FD" w:rsidRPr="00A533FD" w:rsidRDefault="00A533FD" w:rsidP="00A533FD">
      <w:pPr>
        <w:rPr>
          <w:rFonts w:ascii="Helvetica" w:hAnsi="Helvetica"/>
          <w:bCs/>
          <w:sz w:val="22"/>
          <w:szCs w:val="22"/>
          <w:lang w:val="en-US"/>
        </w:rPr>
      </w:pPr>
      <w:r w:rsidRPr="00A533FD">
        <w:rPr>
          <w:rFonts w:ascii="Helvetica" w:hAnsi="Helvetica"/>
          <w:bCs/>
          <w:sz w:val="22"/>
          <w:szCs w:val="22"/>
          <w:lang w:val="en-US"/>
        </w:rPr>
        <w:t xml:space="preserve">                - tag collision problem</w:t>
      </w:r>
    </w:p>
    <w:p w14:paraId="316593A9" w14:textId="77777777" w:rsidR="00A533FD" w:rsidRPr="00A533FD" w:rsidRDefault="00A533FD" w:rsidP="00A533FD">
      <w:pPr>
        <w:rPr>
          <w:rFonts w:ascii="Helvetica" w:hAnsi="Helvetica"/>
          <w:bCs/>
          <w:sz w:val="22"/>
          <w:szCs w:val="22"/>
          <w:lang w:val="en-US"/>
        </w:rPr>
      </w:pPr>
      <w:r w:rsidRPr="00A533FD">
        <w:rPr>
          <w:rFonts w:ascii="Helvetica" w:hAnsi="Helvetica"/>
          <w:bCs/>
          <w:sz w:val="22"/>
          <w:szCs w:val="22"/>
          <w:lang w:val="en-US"/>
        </w:rPr>
        <w:t xml:space="preserve">                - better approach (step1(); step2(); code = pipe(code))</w:t>
      </w:r>
    </w:p>
    <w:p w14:paraId="10B0E24A" w14:textId="018148F4" w:rsidR="00CD25AA" w:rsidRPr="00CD25AA" w:rsidRDefault="00A533FD" w:rsidP="00CD25AA">
      <w:pPr>
        <w:rPr>
          <w:rFonts w:ascii="Helvetica" w:hAnsi="Helvetica"/>
          <w:bCs/>
          <w:sz w:val="22"/>
          <w:szCs w:val="22"/>
          <w:lang w:val="en-US"/>
        </w:rPr>
      </w:pPr>
      <w:r w:rsidRPr="00A533FD">
        <w:rPr>
          <w:rFonts w:ascii="Helvetica" w:hAnsi="Helvetica"/>
          <w:bCs/>
          <w:sz w:val="22"/>
          <w:szCs w:val="22"/>
          <w:lang w:val="en-US"/>
        </w:rPr>
        <w:t xml:space="preserve">            - modular html layout (</w:t>
      </w:r>
      <w:proofErr w:type="spellStart"/>
      <w:r w:rsidRPr="00A533FD">
        <w:rPr>
          <w:rFonts w:ascii="Helvetica" w:hAnsi="Helvetica"/>
          <w:bCs/>
          <w:sz w:val="22"/>
          <w:szCs w:val="22"/>
          <w:lang w:val="en-US"/>
        </w:rPr>
        <w:t>codeview</w:t>
      </w:r>
      <w:proofErr w:type="spellEnd"/>
      <w:r w:rsidRPr="00A533FD">
        <w:rPr>
          <w:rFonts w:ascii="Helvetica" w:hAnsi="Helvetica"/>
          <w:bCs/>
          <w:sz w:val="22"/>
          <w:szCs w:val="22"/>
          <w:lang w:val="en-US"/>
        </w:rPr>
        <w:t xml:space="preserve">, explorer, layout) </w:t>
      </w:r>
    </w:p>
    <w:p w14:paraId="493E5330" w14:textId="1511FF06" w:rsidR="00F55156" w:rsidRPr="00F55156" w:rsidRDefault="00F55156" w:rsidP="00831AAA">
      <w:pPr>
        <w:pStyle w:val="a6"/>
        <w:numPr>
          <w:ilvl w:val="1"/>
          <w:numId w:val="23"/>
        </w:numPr>
        <w:rPr>
          <w:rFonts w:ascii="Helvetica" w:hAnsi="Helvetica"/>
          <w:b/>
          <w:sz w:val="22"/>
          <w:szCs w:val="22"/>
          <w:lang w:val="en-US"/>
        </w:rPr>
      </w:pPr>
      <w:r>
        <w:rPr>
          <w:rFonts w:ascii="Helvetica" w:hAnsi="Helvetica"/>
          <w:b/>
          <w:sz w:val="22"/>
          <w:szCs w:val="22"/>
          <w:lang w:val="en-US"/>
        </w:rPr>
        <w:lastRenderedPageBreak/>
        <w:t>Testing</w:t>
      </w:r>
      <w:r w:rsidR="00CD25AA">
        <w:rPr>
          <w:rFonts w:ascii="Helvetica" w:hAnsi="Helvetica"/>
          <w:b/>
          <w:sz w:val="22"/>
          <w:szCs w:val="22"/>
          <w:lang w:val="en-US"/>
        </w:rPr>
        <w:t xml:space="preserve"> and Validation</w:t>
      </w:r>
    </w:p>
    <w:p w14:paraId="6494E365" w14:textId="77777777" w:rsidR="00A533FD" w:rsidRDefault="00A533FD" w:rsidP="00CD25AA">
      <w:pPr>
        <w:rPr>
          <w:rFonts w:ascii="Helvetica" w:hAnsi="Helvetica"/>
          <w:bCs/>
          <w:sz w:val="22"/>
          <w:szCs w:val="22"/>
          <w:lang w:val="en-US"/>
        </w:rPr>
      </w:pPr>
    </w:p>
    <w:p w14:paraId="7708E926" w14:textId="364A89CA" w:rsidR="00CD25AA" w:rsidRPr="00CD25AA" w:rsidRDefault="00CD25AA" w:rsidP="00CD25AA">
      <w:pPr>
        <w:rPr>
          <w:rFonts w:ascii="Helvetica" w:hAnsi="Helvetica"/>
          <w:bCs/>
          <w:sz w:val="22"/>
          <w:szCs w:val="22"/>
          <w:lang w:val="en-US"/>
        </w:rPr>
      </w:pPr>
      <w:r w:rsidRPr="00CD25AA">
        <w:rPr>
          <w:rFonts w:ascii="Helvetica" w:hAnsi="Helvetica"/>
          <w:bCs/>
          <w:sz w:val="22"/>
          <w:szCs w:val="22"/>
          <w:lang w:val="en-US"/>
        </w:rPr>
        <w:t xml:space="preserve">To ensure the quality and reliability of </w:t>
      </w:r>
      <w:proofErr w:type="spellStart"/>
      <w:r w:rsidRPr="00CD25AA">
        <w:rPr>
          <w:rFonts w:ascii="Helvetica" w:hAnsi="Helvetica"/>
          <w:bCs/>
          <w:sz w:val="22"/>
          <w:szCs w:val="22"/>
          <w:lang w:val="en-US"/>
        </w:rPr>
        <w:t>DartBoard</w:t>
      </w:r>
      <w:proofErr w:type="spellEnd"/>
      <w:r w:rsidRPr="00CD25AA">
        <w:rPr>
          <w:rFonts w:ascii="Helvetica" w:hAnsi="Helvetica"/>
          <w:bCs/>
          <w:sz w:val="22"/>
          <w:szCs w:val="22"/>
          <w:lang w:val="en-US"/>
        </w:rPr>
        <w:t xml:space="preserve">, various testing and validation methods are employed. These tests focus on functionality, compatibility, and performance, verifying that the application meets its requirements and provides a seamless user experience. By conducting rigorous testing, </w:t>
      </w:r>
      <w:proofErr w:type="spellStart"/>
      <w:r w:rsidRPr="00CD25AA">
        <w:rPr>
          <w:rFonts w:ascii="Helvetica" w:hAnsi="Helvetica"/>
          <w:bCs/>
          <w:sz w:val="22"/>
          <w:szCs w:val="22"/>
          <w:lang w:val="en-US"/>
        </w:rPr>
        <w:t>DartBoard</w:t>
      </w:r>
      <w:proofErr w:type="spellEnd"/>
      <w:r w:rsidRPr="00CD25AA">
        <w:rPr>
          <w:rFonts w:ascii="Helvetica" w:hAnsi="Helvetica"/>
          <w:bCs/>
          <w:sz w:val="22"/>
          <w:szCs w:val="22"/>
          <w:lang w:val="en-US"/>
        </w:rPr>
        <w:t xml:space="preserve"> aims to deliver a powerful and user-friendly tool for code analysis and visualization in the Dart programming language.</w:t>
      </w:r>
    </w:p>
    <w:p w14:paraId="2BE54E2B" w14:textId="77777777" w:rsidR="00CD25AA" w:rsidRPr="00CD25AA" w:rsidRDefault="00CD25AA" w:rsidP="00CD25AA">
      <w:pPr>
        <w:rPr>
          <w:rFonts w:ascii="Helvetica" w:hAnsi="Helvetica"/>
          <w:bCs/>
          <w:sz w:val="22"/>
          <w:szCs w:val="22"/>
          <w:lang w:val="en-US"/>
        </w:rPr>
      </w:pPr>
    </w:p>
    <w:p w14:paraId="16F488BD" w14:textId="77777777" w:rsidR="00CD25AA" w:rsidRPr="00CD25AA" w:rsidRDefault="00CD25AA" w:rsidP="00CD25AA">
      <w:pPr>
        <w:rPr>
          <w:rFonts w:ascii="Helvetica" w:hAnsi="Helvetica"/>
          <w:bCs/>
          <w:sz w:val="22"/>
          <w:szCs w:val="22"/>
          <w:lang w:val="en-US"/>
        </w:rPr>
      </w:pPr>
      <w:r w:rsidRPr="00CD25AA">
        <w:rPr>
          <w:rFonts w:ascii="Helvetica" w:hAnsi="Helvetica"/>
          <w:bCs/>
          <w:sz w:val="22"/>
          <w:szCs w:val="22"/>
          <w:lang w:val="en-US"/>
        </w:rPr>
        <w:t xml:space="preserve">In conclusion, this chapter highlights the various aspects of </w:t>
      </w:r>
      <w:proofErr w:type="spellStart"/>
      <w:r w:rsidRPr="00CD25AA">
        <w:rPr>
          <w:rFonts w:ascii="Helvetica" w:hAnsi="Helvetica"/>
          <w:bCs/>
          <w:sz w:val="22"/>
          <w:szCs w:val="22"/>
          <w:lang w:val="en-US"/>
        </w:rPr>
        <w:t>DartBoard's</w:t>
      </w:r>
      <w:proofErr w:type="spellEnd"/>
      <w:r w:rsidRPr="00CD25AA">
        <w:rPr>
          <w:rFonts w:ascii="Helvetica" w:hAnsi="Helvetica"/>
          <w:bCs/>
          <w:sz w:val="22"/>
          <w:szCs w:val="22"/>
          <w:lang w:val="en-US"/>
        </w:rPr>
        <w:t xml:space="preserve"> implementation, from the choice of technology stack to the architectural design, key features, and testing methods. By focusing on these aspects, </w:t>
      </w:r>
      <w:proofErr w:type="spellStart"/>
      <w:r w:rsidRPr="00CD25AA">
        <w:rPr>
          <w:rFonts w:ascii="Helvetica" w:hAnsi="Helvetica"/>
          <w:bCs/>
          <w:sz w:val="22"/>
          <w:szCs w:val="22"/>
          <w:lang w:val="en-US"/>
        </w:rPr>
        <w:t>DartBoard</w:t>
      </w:r>
      <w:proofErr w:type="spellEnd"/>
      <w:r w:rsidRPr="00CD25AA">
        <w:rPr>
          <w:rFonts w:ascii="Helvetica" w:hAnsi="Helvetica"/>
          <w:bCs/>
          <w:sz w:val="22"/>
          <w:szCs w:val="22"/>
          <w:lang w:val="en-US"/>
        </w:rPr>
        <w:t xml:space="preserve"> aspires to provide an efficient and powerful solution for code analysis and visualization in the Dart programming language, making it an invaluable tool for developers.</w:t>
      </w:r>
    </w:p>
    <w:p w14:paraId="5B4DC1E4" w14:textId="77777777" w:rsidR="00F04ACA" w:rsidRDefault="00F04ACA" w:rsidP="00F04ACA">
      <w:pPr>
        <w:rPr>
          <w:rFonts w:ascii="Helvetica" w:hAnsi="Helvetica"/>
          <w:bCs/>
          <w:sz w:val="22"/>
          <w:szCs w:val="22"/>
          <w:lang w:val="en-US"/>
        </w:rPr>
      </w:pPr>
    </w:p>
    <w:p w14:paraId="5114220B" w14:textId="77777777" w:rsidR="00F04ACA" w:rsidRPr="00A533FD" w:rsidRDefault="00F04ACA" w:rsidP="00F04ACA">
      <w:pPr>
        <w:rPr>
          <w:rFonts w:ascii="Helvetica" w:hAnsi="Helvetica"/>
          <w:bCs/>
          <w:sz w:val="22"/>
          <w:szCs w:val="22"/>
          <w:lang w:val="en-US"/>
        </w:rPr>
      </w:pPr>
      <w:r>
        <w:rPr>
          <w:rFonts w:ascii="Helvetica" w:hAnsi="Helvetica"/>
          <w:bCs/>
          <w:sz w:val="22"/>
          <w:szCs w:val="22"/>
          <w:lang w:val="en-US"/>
        </w:rPr>
        <w:t xml:space="preserve">- </w:t>
      </w:r>
      <w:r w:rsidRPr="00A533FD">
        <w:rPr>
          <w:rFonts w:ascii="Helvetica" w:hAnsi="Helvetica"/>
          <w:bCs/>
          <w:sz w:val="22"/>
          <w:szCs w:val="22"/>
          <w:lang w:val="en-US"/>
        </w:rPr>
        <w:t>test that all files in input project folder are analyzed</w:t>
      </w:r>
    </w:p>
    <w:p w14:paraId="0C6ACE26" w14:textId="77777777" w:rsidR="00F04ACA" w:rsidRPr="00A533FD" w:rsidRDefault="00F04ACA" w:rsidP="00F04ACA">
      <w:pPr>
        <w:rPr>
          <w:rFonts w:ascii="Helvetica" w:hAnsi="Helvetica"/>
          <w:bCs/>
          <w:sz w:val="22"/>
          <w:szCs w:val="22"/>
          <w:lang w:val="en-US"/>
        </w:rPr>
      </w:pPr>
      <w:r>
        <w:rPr>
          <w:rFonts w:ascii="Helvetica" w:hAnsi="Helvetica"/>
          <w:bCs/>
          <w:sz w:val="22"/>
          <w:szCs w:val="22"/>
          <w:lang w:val="en-US"/>
        </w:rPr>
        <w:t xml:space="preserve">- </w:t>
      </w:r>
      <w:r w:rsidRPr="00A533FD">
        <w:rPr>
          <w:rFonts w:ascii="Helvetica" w:hAnsi="Helvetica"/>
          <w:bCs/>
          <w:sz w:val="22"/>
          <w:szCs w:val="22"/>
          <w:lang w:val="en-US"/>
        </w:rPr>
        <w:t>test that with classes</w:t>
      </w:r>
    </w:p>
    <w:p w14:paraId="78734C96" w14:textId="77777777" w:rsidR="00F04ACA" w:rsidRPr="00A533FD" w:rsidRDefault="00F04ACA" w:rsidP="00F04ACA">
      <w:pPr>
        <w:rPr>
          <w:rFonts w:ascii="Helvetica" w:hAnsi="Helvetica"/>
          <w:bCs/>
          <w:sz w:val="22"/>
          <w:szCs w:val="22"/>
          <w:lang w:val="en-US"/>
        </w:rPr>
      </w:pPr>
      <w:r w:rsidRPr="00A533FD">
        <w:rPr>
          <w:rFonts w:ascii="Helvetica" w:hAnsi="Helvetica"/>
          <w:bCs/>
          <w:sz w:val="22"/>
          <w:szCs w:val="22"/>
          <w:lang w:val="en-US"/>
        </w:rPr>
        <w:t>- test that with functions</w:t>
      </w:r>
    </w:p>
    <w:p w14:paraId="7A4E0CF3" w14:textId="77777777" w:rsidR="00F04ACA" w:rsidRDefault="00F04ACA" w:rsidP="00F04ACA">
      <w:pPr>
        <w:rPr>
          <w:rFonts w:ascii="Helvetica" w:hAnsi="Helvetica"/>
          <w:bCs/>
          <w:sz w:val="22"/>
          <w:szCs w:val="22"/>
          <w:lang w:val="en-US"/>
        </w:rPr>
      </w:pPr>
      <w:r w:rsidRPr="00A533FD">
        <w:rPr>
          <w:rFonts w:ascii="Helvetica" w:hAnsi="Helvetica"/>
          <w:bCs/>
          <w:sz w:val="22"/>
          <w:szCs w:val="22"/>
          <w:lang w:val="en-US"/>
        </w:rPr>
        <w:t>- test that with variables</w:t>
      </w:r>
    </w:p>
    <w:p w14:paraId="3E2E6838" w14:textId="77777777" w:rsidR="00CD25AA" w:rsidRPr="00CD25AA" w:rsidRDefault="00CD25AA" w:rsidP="00CD25AA">
      <w:pPr>
        <w:rPr>
          <w:rFonts w:ascii="Helvetica" w:hAnsi="Helvetica"/>
          <w:bCs/>
          <w:sz w:val="22"/>
          <w:szCs w:val="22"/>
          <w:lang w:val="en-US"/>
        </w:rPr>
      </w:pPr>
    </w:p>
    <w:p w14:paraId="4355C3D2" w14:textId="77777777" w:rsidR="00CD25AA" w:rsidRDefault="00CD25AA" w:rsidP="009311DA">
      <w:pPr>
        <w:rPr>
          <w:rFonts w:ascii="Helvetica" w:hAnsi="Helvetica"/>
          <w:bCs/>
          <w:sz w:val="22"/>
          <w:szCs w:val="22"/>
          <w:lang w:val="en-US"/>
        </w:rPr>
      </w:pPr>
    </w:p>
    <w:p w14:paraId="6896AFF1" w14:textId="3DDF1061" w:rsidR="00F55156" w:rsidRPr="00F11488" w:rsidRDefault="00F55156" w:rsidP="00F55156">
      <w:pPr>
        <w:pStyle w:val="a6"/>
        <w:numPr>
          <w:ilvl w:val="0"/>
          <w:numId w:val="21"/>
        </w:numPr>
        <w:rPr>
          <w:rFonts w:ascii="Helvetica" w:hAnsi="Helvetica"/>
          <w:b/>
          <w:sz w:val="28"/>
          <w:szCs w:val="28"/>
          <w:lang w:val="en-US"/>
        </w:rPr>
      </w:pPr>
      <w:r>
        <w:rPr>
          <w:rFonts w:ascii="Helvetica" w:hAnsi="Helvetica"/>
          <w:b/>
          <w:sz w:val="28"/>
          <w:szCs w:val="28"/>
          <w:lang w:val="en-US"/>
        </w:rPr>
        <w:t>Value / Purpose</w:t>
      </w:r>
    </w:p>
    <w:p w14:paraId="3F0549E5" w14:textId="77777777" w:rsidR="00F55156" w:rsidRPr="00785726" w:rsidRDefault="00F55156" w:rsidP="00F55156">
      <w:pPr>
        <w:rPr>
          <w:rFonts w:ascii="Helvetica" w:hAnsi="Helvetica"/>
          <w:b/>
          <w:sz w:val="22"/>
          <w:szCs w:val="22"/>
          <w:lang w:val="en-US"/>
        </w:rPr>
      </w:pPr>
    </w:p>
    <w:p w14:paraId="48F0B679" w14:textId="77777777" w:rsidR="00F55156" w:rsidRPr="00F55156" w:rsidRDefault="00F55156" w:rsidP="00F55156">
      <w:pPr>
        <w:rPr>
          <w:rFonts w:ascii="Helvetica" w:hAnsi="Helvetica"/>
          <w:b/>
          <w:sz w:val="22"/>
          <w:szCs w:val="22"/>
          <w:lang w:val="en-US"/>
        </w:rPr>
      </w:pPr>
      <w:r w:rsidRPr="00F55156">
        <w:rPr>
          <w:rFonts w:ascii="Helvetica" w:hAnsi="Helvetica"/>
          <w:b/>
          <w:sz w:val="22"/>
          <w:szCs w:val="22"/>
          <w:lang w:val="en-US"/>
        </w:rPr>
        <w:t>Use-cases</w:t>
      </w:r>
    </w:p>
    <w:p w14:paraId="49F8D648" w14:textId="77777777" w:rsidR="00CD25AA" w:rsidRDefault="00CD25AA" w:rsidP="00CD25AA">
      <w:pPr>
        <w:rPr>
          <w:rFonts w:ascii="Helvetica" w:hAnsi="Helvetica"/>
          <w:bCs/>
          <w:sz w:val="22"/>
          <w:szCs w:val="22"/>
          <w:lang w:val="en-US"/>
        </w:rPr>
      </w:pPr>
    </w:p>
    <w:p w14:paraId="6A416930" w14:textId="77777777" w:rsidR="00CD25AA" w:rsidRPr="009311DA" w:rsidRDefault="00CD25AA" w:rsidP="00CD25AA">
      <w:pPr>
        <w:rPr>
          <w:rFonts w:ascii="Helvetica" w:hAnsi="Helvetica"/>
          <w:bCs/>
          <w:sz w:val="22"/>
          <w:szCs w:val="22"/>
          <w:lang w:val="en-US"/>
        </w:rPr>
      </w:pPr>
      <w:r>
        <w:rPr>
          <w:rFonts w:ascii="Helvetica" w:hAnsi="Helvetica"/>
          <w:bCs/>
          <w:sz w:val="22"/>
          <w:szCs w:val="22"/>
          <w:lang w:val="en-US"/>
        </w:rPr>
        <w:t xml:space="preserve">These are </w:t>
      </w:r>
      <w:r w:rsidRPr="009311DA">
        <w:rPr>
          <w:rFonts w:ascii="Helvetica" w:hAnsi="Helvetica"/>
          <w:bCs/>
          <w:sz w:val="22"/>
          <w:szCs w:val="22"/>
          <w:lang w:val="en-US"/>
        </w:rPr>
        <w:t xml:space="preserve">some potential use-cases for the </w:t>
      </w:r>
      <w:proofErr w:type="spellStart"/>
      <w:r w:rsidRPr="009311DA">
        <w:rPr>
          <w:rFonts w:ascii="Helvetica" w:hAnsi="Helvetica"/>
          <w:bCs/>
          <w:sz w:val="22"/>
          <w:szCs w:val="22"/>
          <w:lang w:val="en-US"/>
        </w:rPr>
        <w:t>DartBoard</w:t>
      </w:r>
      <w:proofErr w:type="spellEnd"/>
      <w:r w:rsidRPr="009311DA">
        <w:rPr>
          <w:rFonts w:ascii="Helvetica" w:hAnsi="Helvetica"/>
          <w:bCs/>
          <w:sz w:val="22"/>
          <w:szCs w:val="22"/>
          <w:lang w:val="en-US"/>
        </w:rPr>
        <w:t xml:space="preserve"> application:</w:t>
      </w:r>
    </w:p>
    <w:p w14:paraId="6A6D38E4" w14:textId="77777777" w:rsidR="00CD25AA" w:rsidRPr="009311DA" w:rsidRDefault="00CD25AA" w:rsidP="00CD25AA">
      <w:pPr>
        <w:rPr>
          <w:rFonts w:ascii="Helvetica" w:hAnsi="Helvetica"/>
          <w:bCs/>
          <w:sz w:val="22"/>
          <w:szCs w:val="22"/>
          <w:lang w:val="en-US"/>
        </w:rPr>
      </w:pPr>
    </w:p>
    <w:p w14:paraId="7B2C7697" w14:textId="77777777" w:rsidR="00CD25AA" w:rsidRPr="009311DA" w:rsidRDefault="00CD25AA" w:rsidP="00CD25AA">
      <w:pPr>
        <w:rPr>
          <w:rFonts w:ascii="Helvetica" w:hAnsi="Helvetica"/>
          <w:bCs/>
          <w:sz w:val="22"/>
          <w:szCs w:val="22"/>
          <w:lang w:val="en-US"/>
        </w:rPr>
      </w:pPr>
      <w:r w:rsidRPr="009311DA">
        <w:rPr>
          <w:rFonts w:ascii="Helvetica" w:hAnsi="Helvetica"/>
          <w:bCs/>
          <w:sz w:val="22"/>
          <w:szCs w:val="22"/>
          <w:lang w:val="en-US"/>
        </w:rPr>
        <w:t xml:space="preserve">    Code Review: The primary use-case for </w:t>
      </w:r>
      <w:proofErr w:type="spellStart"/>
      <w:r w:rsidRPr="009311DA">
        <w:rPr>
          <w:rFonts w:ascii="Helvetica" w:hAnsi="Helvetica"/>
          <w:bCs/>
          <w:sz w:val="22"/>
          <w:szCs w:val="22"/>
          <w:lang w:val="en-US"/>
        </w:rPr>
        <w:t>DartBoard</w:t>
      </w:r>
      <w:proofErr w:type="spellEnd"/>
      <w:r w:rsidRPr="009311DA">
        <w:rPr>
          <w:rFonts w:ascii="Helvetica" w:hAnsi="Helvetica"/>
          <w:bCs/>
          <w:sz w:val="22"/>
          <w:szCs w:val="22"/>
          <w:lang w:val="en-US"/>
        </w:rPr>
        <w:t xml:space="preserve"> is to provide a powerful, stand-alone tool for code analysis and visualization that can be used during code review. With its syntax highlighting, ability to jump to variable and function declarations, and project tree functionality, </w:t>
      </w:r>
      <w:proofErr w:type="spellStart"/>
      <w:r w:rsidRPr="009311DA">
        <w:rPr>
          <w:rFonts w:ascii="Helvetica" w:hAnsi="Helvetica"/>
          <w:bCs/>
          <w:sz w:val="22"/>
          <w:szCs w:val="22"/>
          <w:lang w:val="en-US"/>
        </w:rPr>
        <w:t>DartBoard</w:t>
      </w:r>
      <w:proofErr w:type="spellEnd"/>
      <w:r w:rsidRPr="009311DA">
        <w:rPr>
          <w:rFonts w:ascii="Helvetica" w:hAnsi="Helvetica"/>
          <w:bCs/>
          <w:sz w:val="22"/>
          <w:szCs w:val="22"/>
          <w:lang w:val="en-US"/>
        </w:rPr>
        <w:t xml:space="preserve"> can help programmers to better understand complex codebases and quickly identify potential issues or bugs.</w:t>
      </w:r>
    </w:p>
    <w:p w14:paraId="73CE710B" w14:textId="77777777" w:rsidR="00CD25AA" w:rsidRPr="009311DA" w:rsidRDefault="00CD25AA" w:rsidP="00CD25AA">
      <w:pPr>
        <w:rPr>
          <w:rFonts w:ascii="Helvetica" w:hAnsi="Helvetica"/>
          <w:bCs/>
          <w:sz w:val="22"/>
          <w:szCs w:val="22"/>
          <w:lang w:val="en-US"/>
        </w:rPr>
      </w:pPr>
    </w:p>
    <w:p w14:paraId="51D3AC4E" w14:textId="77777777" w:rsidR="00CD25AA" w:rsidRPr="009311DA" w:rsidRDefault="00CD25AA" w:rsidP="00CD25AA">
      <w:pPr>
        <w:rPr>
          <w:rFonts w:ascii="Helvetica" w:hAnsi="Helvetica"/>
          <w:bCs/>
          <w:sz w:val="22"/>
          <w:szCs w:val="22"/>
          <w:lang w:val="en-US"/>
        </w:rPr>
      </w:pPr>
      <w:r w:rsidRPr="009311DA">
        <w:rPr>
          <w:rFonts w:ascii="Helvetica" w:hAnsi="Helvetica"/>
          <w:bCs/>
          <w:sz w:val="22"/>
          <w:szCs w:val="22"/>
          <w:lang w:val="en-US"/>
        </w:rPr>
        <w:t xml:space="preserve">    Project Collaboration: Another use-case for </w:t>
      </w:r>
      <w:proofErr w:type="spellStart"/>
      <w:r w:rsidRPr="009311DA">
        <w:rPr>
          <w:rFonts w:ascii="Helvetica" w:hAnsi="Helvetica"/>
          <w:bCs/>
          <w:sz w:val="22"/>
          <w:szCs w:val="22"/>
          <w:lang w:val="en-US"/>
        </w:rPr>
        <w:t>DartBoard</w:t>
      </w:r>
      <w:proofErr w:type="spellEnd"/>
      <w:r w:rsidRPr="009311DA">
        <w:rPr>
          <w:rFonts w:ascii="Helvetica" w:hAnsi="Helvetica"/>
          <w:bCs/>
          <w:sz w:val="22"/>
          <w:szCs w:val="22"/>
          <w:lang w:val="en-US"/>
        </w:rPr>
        <w:t xml:space="preserve"> is to facilitate collaboration among team members working on the same project. With its ability to generate an HTML document that can be shared easily with other team members, </w:t>
      </w:r>
      <w:proofErr w:type="spellStart"/>
      <w:r w:rsidRPr="009311DA">
        <w:rPr>
          <w:rFonts w:ascii="Helvetica" w:hAnsi="Helvetica"/>
          <w:bCs/>
          <w:sz w:val="22"/>
          <w:szCs w:val="22"/>
          <w:lang w:val="en-US"/>
        </w:rPr>
        <w:t>DartBoard</w:t>
      </w:r>
      <w:proofErr w:type="spellEnd"/>
      <w:r w:rsidRPr="009311DA">
        <w:rPr>
          <w:rFonts w:ascii="Helvetica" w:hAnsi="Helvetica"/>
          <w:bCs/>
          <w:sz w:val="22"/>
          <w:szCs w:val="22"/>
          <w:lang w:val="en-US"/>
        </w:rPr>
        <w:t xml:space="preserve"> can help to ensure that all members of the team have a clear understanding of the project's codebase and can work together effectively.</w:t>
      </w:r>
    </w:p>
    <w:p w14:paraId="4086092C" w14:textId="77777777" w:rsidR="00CD25AA" w:rsidRPr="009311DA" w:rsidRDefault="00CD25AA" w:rsidP="00CD25AA">
      <w:pPr>
        <w:rPr>
          <w:rFonts w:ascii="Helvetica" w:hAnsi="Helvetica"/>
          <w:bCs/>
          <w:sz w:val="22"/>
          <w:szCs w:val="22"/>
          <w:lang w:val="en-US"/>
        </w:rPr>
      </w:pPr>
    </w:p>
    <w:p w14:paraId="711AB8D8" w14:textId="77777777" w:rsidR="00CD25AA" w:rsidRPr="009311DA" w:rsidRDefault="00CD25AA" w:rsidP="00CD25AA">
      <w:pPr>
        <w:rPr>
          <w:rFonts w:ascii="Helvetica" w:hAnsi="Helvetica"/>
          <w:bCs/>
          <w:sz w:val="22"/>
          <w:szCs w:val="22"/>
          <w:lang w:val="en-US"/>
        </w:rPr>
      </w:pPr>
      <w:r w:rsidRPr="009311DA">
        <w:rPr>
          <w:rFonts w:ascii="Helvetica" w:hAnsi="Helvetica"/>
          <w:bCs/>
          <w:sz w:val="22"/>
          <w:szCs w:val="22"/>
          <w:lang w:val="en-US"/>
        </w:rPr>
        <w:t xml:space="preserve">    Debugging: </w:t>
      </w:r>
      <w:proofErr w:type="spellStart"/>
      <w:r w:rsidRPr="009311DA">
        <w:rPr>
          <w:rFonts w:ascii="Helvetica" w:hAnsi="Helvetica"/>
          <w:bCs/>
          <w:sz w:val="22"/>
          <w:szCs w:val="22"/>
          <w:lang w:val="en-US"/>
        </w:rPr>
        <w:t>DartBoard</w:t>
      </w:r>
      <w:proofErr w:type="spellEnd"/>
      <w:r w:rsidRPr="009311DA">
        <w:rPr>
          <w:rFonts w:ascii="Helvetica" w:hAnsi="Helvetica"/>
          <w:bCs/>
          <w:sz w:val="22"/>
          <w:szCs w:val="22"/>
          <w:lang w:val="en-US"/>
        </w:rPr>
        <w:t xml:space="preserve"> can also be used as a debugging tool, with its ability to highlight syntax and show documentation on cursor hover helping to identify issues more quickly. By collapsing block scopes and providing a clear project tree, </w:t>
      </w:r>
      <w:proofErr w:type="spellStart"/>
      <w:r w:rsidRPr="009311DA">
        <w:rPr>
          <w:rFonts w:ascii="Helvetica" w:hAnsi="Helvetica"/>
          <w:bCs/>
          <w:sz w:val="22"/>
          <w:szCs w:val="22"/>
          <w:lang w:val="en-US"/>
        </w:rPr>
        <w:t>DartBoard</w:t>
      </w:r>
      <w:proofErr w:type="spellEnd"/>
      <w:r w:rsidRPr="009311DA">
        <w:rPr>
          <w:rFonts w:ascii="Helvetica" w:hAnsi="Helvetica"/>
          <w:bCs/>
          <w:sz w:val="22"/>
          <w:szCs w:val="22"/>
          <w:lang w:val="en-US"/>
        </w:rPr>
        <w:t xml:space="preserve"> can help to narrow down the source of errors and make debugging faster and more efficient.</w:t>
      </w:r>
    </w:p>
    <w:p w14:paraId="29322AD6" w14:textId="77777777" w:rsidR="00CD25AA" w:rsidRPr="009311DA" w:rsidRDefault="00CD25AA" w:rsidP="00CD25AA">
      <w:pPr>
        <w:rPr>
          <w:rFonts w:ascii="Helvetica" w:hAnsi="Helvetica"/>
          <w:bCs/>
          <w:sz w:val="22"/>
          <w:szCs w:val="22"/>
          <w:lang w:val="en-US"/>
        </w:rPr>
      </w:pPr>
    </w:p>
    <w:p w14:paraId="04A20AAB" w14:textId="77777777" w:rsidR="00CD25AA" w:rsidRPr="009311DA" w:rsidRDefault="00CD25AA" w:rsidP="00CD25AA">
      <w:pPr>
        <w:rPr>
          <w:rFonts w:ascii="Helvetica" w:hAnsi="Helvetica"/>
          <w:bCs/>
          <w:sz w:val="22"/>
          <w:szCs w:val="22"/>
          <w:lang w:val="en-US"/>
        </w:rPr>
      </w:pPr>
      <w:r w:rsidRPr="009311DA">
        <w:rPr>
          <w:rFonts w:ascii="Helvetica" w:hAnsi="Helvetica"/>
          <w:bCs/>
          <w:sz w:val="22"/>
          <w:szCs w:val="22"/>
          <w:lang w:val="en-US"/>
        </w:rPr>
        <w:t xml:space="preserve">    Documentation: </w:t>
      </w:r>
      <w:proofErr w:type="spellStart"/>
      <w:r w:rsidRPr="009311DA">
        <w:rPr>
          <w:rFonts w:ascii="Helvetica" w:hAnsi="Helvetica"/>
          <w:bCs/>
          <w:sz w:val="22"/>
          <w:szCs w:val="22"/>
          <w:lang w:val="en-US"/>
        </w:rPr>
        <w:t>DartBoard</w:t>
      </w:r>
      <w:proofErr w:type="spellEnd"/>
      <w:r w:rsidRPr="009311DA">
        <w:rPr>
          <w:rFonts w:ascii="Helvetica" w:hAnsi="Helvetica"/>
          <w:bCs/>
          <w:sz w:val="22"/>
          <w:szCs w:val="22"/>
          <w:lang w:val="en-US"/>
        </w:rPr>
        <w:t xml:space="preserve"> can be used as a tool to generate documentation for a project, with its ability to visualize the dependency graph and inheritance tree providing a clear overview of the project's structure. The ability to generate an HTML document that can be easily shared also makes it a convenient way to create project documentation that can be accessed by others.</w:t>
      </w:r>
    </w:p>
    <w:p w14:paraId="577FFB11" w14:textId="77777777" w:rsidR="00CD25AA" w:rsidRPr="009311DA" w:rsidRDefault="00CD25AA" w:rsidP="00CD25AA">
      <w:pPr>
        <w:rPr>
          <w:rFonts w:ascii="Helvetica" w:hAnsi="Helvetica"/>
          <w:bCs/>
          <w:sz w:val="22"/>
          <w:szCs w:val="22"/>
          <w:lang w:val="en-US"/>
        </w:rPr>
      </w:pPr>
    </w:p>
    <w:p w14:paraId="63CF96D0" w14:textId="77777777" w:rsidR="00CD25AA" w:rsidRDefault="00CD25AA" w:rsidP="00CD25AA">
      <w:pPr>
        <w:rPr>
          <w:rFonts w:ascii="Helvetica" w:hAnsi="Helvetica"/>
          <w:bCs/>
          <w:sz w:val="22"/>
          <w:szCs w:val="22"/>
          <w:lang w:val="en-US"/>
        </w:rPr>
      </w:pPr>
      <w:r w:rsidRPr="009311DA">
        <w:rPr>
          <w:rFonts w:ascii="Helvetica" w:hAnsi="Helvetica"/>
          <w:bCs/>
          <w:sz w:val="22"/>
          <w:szCs w:val="22"/>
          <w:lang w:val="en-US"/>
        </w:rPr>
        <w:t xml:space="preserve">    Continuous Integration/Deployment: </w:t>
      </w:r>
      <w:proofErr w:type="spellStart"/>
      <w:r w:rsidRPr="009311DA">
        <w:rPr>
          <w:rFonts w:ascii="Helvetica" w:hAnsi="Helvetica"/>
          <w:bCs/>
          <w:sz w:val="22"/>
          <w:szCs w:val="22"/>
          <w:lang w:val="en-US"/>
        </w:rPr>
        <w:t>DartBoard</w:t>
      </w:r>
      <w:proofErr w:type="spellEnd"/>
      <w:r w:rsidRPr="009311DA">
        <w:rPr>
          <w:rFonts w:ascii="Helvetica" w:hAnsi="Helvetica"/>
          <w:bCs/>
          <w:sz w:val="22"/>
          <w:szCs w:val="22"/>
          <w:lang w:val="en-US"/>
        </w:rPr>
        <w:t xml:space="preserve"> can be integrated with continuous integration/deployment pipelines, such as </w:t>
      </w:r>
      <w:proofErr w:type="spellStart"/>
      <w:r w:rsidRPr="009311DA">
        <w:rPr>
          <w:rFonts w:ascii="Helvetica" w:hAnsi="Helvetica"/>
          <w:bCs/>
          <w:sz w:val="22"/>
          <w:szCs w:val="22"/>
          <w:lang w:val="en-US"/>
        </w:rPr>
        <w:t>Github</w:t>
      </w:r>
      <w:proofErr w:type="spellEnd"/>
      <w:r w:rsidRPr="009311DA">
        <w:rPr>
          <w:rFonts w:ascii="Helvetica" w:hAnsi="Helvetica"/>
          <w:bCs/>
          <w:sz w:val="22"/>
          <w:szCs w:val="22"/>
          <w:lang w:val="en-US"/>
        </w:rPr>
        <w:t xml:space="preserve"> Actions, to automatically generate the HTML alongside documentation pipelines, linters, testers, builders, and other tools. This use-case can help to ensure that the code is always analyzed and up-to-date, and any issues or bugs are quickly identified and resolved.</w:t>
      </w:r>
    </w:p>
    <w:p w14:paraId="45C695EC" w14:textId="77777777" w:rsidR="00F11488" w:rsidRDefault="00F11488">
      <w:pPr>
        <w:rPr>
          <w:rFonts w:ascii="Helvetica" w:hAnsi="Helvetica"/>
          <w:b/>
          <w:sz w:val="28"/>
          <w:szCs w:val="28"/>
          <w:lang w:val="en-US"/>
        </w:rPr>
      </w:pPr>
      <w:r>
        <w:rPr>
          <w:rFonts w:ascii="Helvetica" w:hAnsi="Helvetica"/>
          <w:b/>
          <w:sz w:val="28"/>
          <w:szCs w:val="28"/>
          <w:lang w:val="en-US"/>
        </w:rPr>
        <w:lastRenderedPageBreak/>
        <w:br w:type="page"/>
      </w:r>
    </w:p>
    <w:p w14:paraId="47CE7734" w14:textId="109F2E79" w:rsidR="00692FF9" w:rsidRPr="00F11488" w:rsidRDefault="00692FF9" w:rsidP="00692FF9">
      <w:pPr>
        <w:rPr>
          <w:ins w:id="0" w:author="Ruslan Saduov" w:date="2022-11-27T15:51:00Z"/>
          <w:rFonts w:ascii="Helvetica" w:hAnsi="Helvetica"/>
          <w:bCs/>
          <w:lang w:val="en-US"/>
        </w:rPr>
      </w:pPr>
      <w:r w:rsidRPr="00F11488">
        <w:rPr>
          <w:rFonts w:ascii="Helvetica" w:hAnsi="Helvetica"/>
          <w:b/>
          <w:sz w:val="28"/>
          <w:szCs w:val="28"/>
          <w:lang w:val="en-US"/>
        </w:rPr>
        <w:lastRenderedPageBreak/>
        <w:t xml:space="preserve">Bibliography: </w:t>
      </w:r>
    </w:p>
    <w:p w14:paraId="14A3CB9E" w14:textId="667D1B8F" w:rsidR="008D69C3" w:rsidRPr="00F11488" w:rsidRDefault="008D69C3">
      <w:pPr>
        <w:rPr>
          <w:rFonts w:ascii="Helvetica" w:hAnsi="Helvetica"/>
          <w:sz w:val="22"/>
          <w:szCs w:val="22"/>
          <w:lang w:val="en-US"/>
        </w:rPr>
      </w:pPr>
    </w:p>
    <w:p w14:paraId="6897186F" w14:textId="07915237" w:rsidR="00692FF9" w:rsidRDefault="00692FF9">
      <w:pPr>
        <w:rPr>
          <w:rFonts w:ascii="Helvetica" w:hAnsi="Helvetica"/>
          <w:sz w:val="22"/>
          <w:szCs w:val="22"/>
          <w:lang w:val="en-US"/>
        </w:rPr>
      </w:pPr>
      <w:r w:rsidRPr="00F11488">
        <w:rPr>
          <w:rFonts w:ascii="Helvetica" w:hAnsi="Helvetica"/>
          <w:noProof/>
        </w:rPr>
        <w:drawing>
          <wp:inline distT="0" distB="0" distL="0" distR="0" wp14:anchorId="6D0BAD11" wp14:editId="4CC34650">
            <wp:extent cx="5940425" cy="8174355"/>
            <wp:effectExtent l="0" t="0" r="3175" b="4445"/>
            <wp:docPr id="1041" name="Picture 1041"/>
            <wp:cNvGraphicFramePr/>
            <a:graphic xmlns:a="http://schemas.openxmlformats.org/drawingml/2006/main">
              <a:graphicData uri="http://schemas.openxmlformats.org/drawingml/2006/picture">
                <pic:pic xmlns:pic="http://schemas.openxmlformats.org/drawingml/2006/picture">
                  <pic:nvPicPr>
                    <pic:cNvPr id="1041" name="Picture 1041"/>
                    <pic:cNvPicPr/>
                  </pic:nvPicPr>
                  <pic:blipFill>
                    <a:blip r:embed="rId11"/>
                    <a:stretch>
                      <a:fillRect/>
                    </a:stretch>
                  </pic:blipFill>
                  <pic:spPr>
                    <a:xfrm>
                      <a:off x="0" y="0"/>
                      <a:ext cx="5940425" cy="8174355"/>
                    </a:xfrm>
                    <a:prstGeom prst="rect">
                      <a:avLst/>
                    </a:prstGeom>
                  </pic:spPr>
                </pic:pic>
              </a:graphicData>
            </a:graphic>
          </wp:inline>
        </w:drawing>
      </w:r>
    </w:p>
    <w:p w14:paraId="2D607036" w14:textId="75C3B7BB" w:rsidR="00341201" w:rsidRDefault="007F6C80">
      <w:pPr>
        <w:rPr>
          <w:rFonts w:ascii="Helvetica" w:hAnsi="Helvetica"/>
          <w:sz w:val="22"/>
          <w:szCs w:val="22"/>
          <w:lang w:val="en-US"/>
        </w:rPr>
      </w:pPr>
      <w:r w:rsidRPr="007F6C80">
        <w:rPr>
          <w:rFonts w:ascii="Helvetica" w:hAnsi="Helvetica"/>
          <w:sz w:val="22"/>
          <w:szCs w:val="22"/>
          <w:lang w:val="en-US"/>
        </w:rPr>
        <w:t xml:space="preserve">[16] D. </w:t>
      </w:r>
      <w:proofErr w:type="spellStart"/>
      <w:r w:rsidRPr="007F6C80">
        <w:rPr>
          <w:rFonts w:ascii="Helvetica" w:hAnsi="Helvetica"/>
          <w:sz w:val="22"/>
          <w:szCs w:val="22"/>
          <w:lang w:val="en-US"/>
        </w:rPr>
        <w:t>Hovemeyer</w:t>
      </w:r>
      <w:proofErr w:type="spellEnd"/>
      <w:r w:rsidRPr="007F6C80">
        <w:rPr>
          <w:rFonts w:ascii="Helvetica" w:hAnsi="Helvetica"/>
          <w:sz w:val="22"/>
          <w:szCs w:val="22"/>
          <w:lang w:val="en-US"/>
        </w:rPr>
        <w:t xml:space="preserve"> and W. Pugh, "Finding bugs is easy," in Companion of the 19th Annual ACM SIGPLAN Conference on Object-Oriented Programming Systems, Languages, and Applications (OOPSLA '04), Vancouver, BC, Canada, Oct. 2004, pp. 132-136. </w:t>
      </w:r>
      <w:proofErr w:type="spellStart"/>
      <w:r w:rsidRPr="007F6C80">
        <w:rPr>
          <w:rFonts w:ascii="Helvetica" w:hAnsi="Helvetica"/>
          <w:sz w:val="22"/>
          <w:szCs w:val="22"/>
          <w:lang w:val="en-US"/>
        </w:rPr>
        <w:t>doi</w:t>
      </w:r>
      <w:proofErr w:type="spellEnd"/>
      <w:r w:rsidRPr="007F6C80">
        <w:rPr>
          <w:rFonts w:ascii="Helvetica" w:hAnsi="Helvetica"/>
          <w:sz w:val="22"/>
          <w:szCs w:val="22"/>
          <w:lang w:val="en-US"/>
        </w:rPr>
        <w:t>: 10.1145/1028664.1028706</w:t>
      </w:r>
    </w:p>
    <w:p w14:paraId="20D2AC1F" w14:textId="77777777" w:rsidR="00106233" w:rsidRDefault="00106233" w:rsidP="00106233">
      <w:pPr>
        <w:rPr>
          <w:rFonts w:ascii="Helvetica" w:hAnsi="Helvetica"/>
          <w:sz w:val="22"/>
          <w:szCs w:val="22"/>
          <w:lang w:val="en-US"/>
        </w:rPr>
      </w:pPr>
      <w:r w:rsidRPr="00106233">
        <w:rPr>
          <w:rFonts w:ascii="Helvetica" w:hAnsi="Helvetica"/>
          <w:sz w:val="22"/>
          <w:szCs w:val="22"/>
          <w:lang w:val="en-US"/>
        </w:rPr>
        <w:lastRenderedPageBreak/>
        <w:t xml:space="preserve">[17] W. De </w:t>
      </w:r>
      <w:proofErr w:type="spellStart"/>
      <w:r w:rsidRPr="00106233">
        <w:rPr>
          <w:rFonts w:ascii="Helvetica" w:hAnsi="Helvetica"/>
          <w:sz w:val="22"/>
          <w:szCs w:val="22"/>
          <w:lang w:val="en-US"/>
        </w:rPr>
        <w:t>Pauw</w:t>
      </w:r>
      <w:proofErr w:type="spellEnd"/>
      <w:r w:rsidRPr="00106233">
        <w:rPr>
          <w:rFonts w:ascii="Helvetica" w:hAnsi="Helvetica"/>
          <w:sz w:val="22"/>
          <w:szCs w:val="22"/>
          <w:lang w:val="en-US"/>
        </w:rPr>
        <w:t xml:space="preserve">, D. Lorenz, J. </w:t>
      </w:r>
      <w:proofErr w:type="spellStart"/>
      <w:r w:rsidRPr="00106233">
        <w:rPr>
          <w:rFonts w:ascii="Helvetica" w:hAnsi="Helvetica"/>
          <w:sz w:val="22"/>
          <w:szCs w:val="22"/>
          <w:lang w:val="en-US"/>
        </w:rPr>
        <w:t>Vlissides</w:t>
      </w:r>
      <w:proofErr w:type="spellEnd"/>
      <w:r w:rsidRPr="00106233">
        <w:rPr>
          <w:rFonts w:ascii="Helvetica" w:hAnsi="Helvetica"/>
          <w:sz w:val="22"/>
          <w:szCs w:val="22"/>
          <w:lang w:val="en-US"/>
        </w:rPr>
        <w:t>, and M. Wegman, "Execution Patterns in Object-Oriented Visualization," in Conference on Object-Oriented Technologies and Systems (COOTS), 1998, pp. 219-234.</w:t>
      </w:r>
    </w:p>
    <w:p w14:paraId="5E2E9D15" w14:textId="77777777" w:rsidR="0038259B" w:rsidRPr="00106233" w:rsidRDefault="0038259B" w:rsidP="00106233">
      <w:pPr>
        <w:rPr>
          <w:rFonts w:ascii="Helvetica" w:hAnsi="Helvetica"/>
          <w:sz w:val="22"/>
          <w:szCs w:val="22"/>
          <w:lang w:val="en-US"/>
        </w:rPr>
      </w:pPr>
    </w:p>
    <w:p w14:paraId="3E7FA843" w14:textId="3CBC3116" w:rsidR="00791415" w:rsidRDefault="00106233" w:rsidP="00106233">
      <w:pPr>
        <w:rPr>
          <w:rFonts w:ascii="Helvetica" w:hAnsi="Helvetica"/>
          <w:sz w:val="22"/>
          <w:szCs w:val="22"/>
          <w:lang w:val="en-US"/>
        </w:rPr>
      </w:pPr>
      <w:r w:rsidRPr="00106233">
        <w:rPr>
          <w:rFonts w:ascii="Helvetica" w:hAnsi="Helvetica"/>
          <w:sz w:val="22"/>
          <w:szCs w:val="22"/>
          <w:lang w:val="en-US"/>
        </w:rPr>
        <w:t xml:space="preserve">[18] T. Ball and S. </w:t>
      </w:r>
      <w:proofErr w:type="spellStart"/>
      <w:r w:rsidRPr="00106233">
        <w:rPr>
          <w:rFonts w:ascii="Helvetica" w:hAnsi="Helvetica"/>
          <w:sz w:val="22"/>
          <w:szCs w:val="22"/>
          <w:lang w:val="en-US"/>
        </w:rPr>
        <w:t>Eick</w:t>
      </w:r>
      <w:proofErr w:type="spellEnd"/>
      <w:r w:rsidRPr="00106233">
        <w:rPr>
          <w:rFonts w:ascii="Helvetica" w:hAnsi="Helvetica"/>
          <w:sz w:val="22"/>
          <w:szCs w:val="22"/>
          <w:lang w:val="en-US"/>
        </w:rPr>
        <w:t>, "Software Visualization in the Large," IEEE Computer, vol. 29, no. 4, pp. 33-43, 1996.</w:t>
      </w:r>
    </w:p>
    <w:p w14:paraId="1AAFD902" w14:textId="77777777" w:rsidR="006274FA" w:rsidRDefault="006274FA" w:rsidP="00106233">
      <w:pPr>
        <w:rPr>
          <w:rFonts w:ascii="Helvetica" w:hAnsi="Helvetica"/>
          <w:sz w:val="22"/>
          <w:szCs w:val="22"/>
          <w:lang w:val="en-US"/>
        </w:rPr>
      </w:pPr>
    </w:p>
    <w:p w14:paraId="782C5B52" w14:textId="77777777" w:rsidR="006274FA" w:rsidRPr="006274FA" w:rsidRDefault="006274FA" w:rsidP="006274FA">
      <w:pPr>
        <w:rPr>
          <w:rFonts w:ascii="Helvetica" w:hAnsi="Helvetica"/>
          <w:sz w:val="22"/>
          <w:szCs w:val="22"/>
          <w:lang w:val="en-US"/>
        </w:rPr>
      </w:pPr>
      <w:r w:rsidRPr="006274FA">
        <w:rPr>
          <w:rFonts w:ascii="Helvetica" w:hAnsi="Helvetica"/>
          <w:sz w:val="22"/>
          <w:szCs w:val="22"/>
          <w:lang w:val="en-US"/>
        </w:rPr>
        <w:t xml:space="preserve">[19] T. Berners-Lee, "HTML: A Representation of Textual Information and </w:t>
      </w:r>
      <w:proofErr w:type="spellStart"/>
      <w:r w:rsidRPr="006274FA">
        <w:rPr>
          <w:rFonts w:ascii="Helvetica" w:hAnsi="Helvetica"/>
          <w:sz w:val="22"/>
          <w:szCs w:val="22"/>
          <w:lang w:val="en-US"/>
        </w:rPr>
        <w:t>MetaInformation</w:t>
      </w:r>
      <w:proofErr w:type="spellEnd"/>
      <w:r w:rsidRPr="006274FA">
        <w:rPr>
          <w:rFonts w:ascii="Helvetica" w:hAnsi="Helvetica"/>
          <w:sz w:val="22"/>
          <w:szCs w:val="22"/>
          <w:lang w:val="en-US"/>
        </w:rPr>
        <w:t xml:space="preserve"> for Retrieval and Interchange," World Wide Web Consortium (W3C), 1995.</w:t>
      </w:r>
    </w:p>
    <w:p w14:paraId="58B8497B" w14:textId="77777777" w:rsidR="006274FA" w:rsidRPr="006274FA" w:rsidRDefault="006274FA" w:rsidP="006274FA">
      <w:pPr>
        <w:rPr>
          <w:rFonts w:ascii="Helvetica" w:hAnsi="Helvetica"/>
          <w:sz w:val="22"/>
          <w:szCs w:val="22"/>
          <w:lang w:val="en-US"/>
        </w:rPr>
      </w:pPr>
    </w:p>
    <w:p w14:paraId="30E7D4B8" w14:textId="77777777" w:rsidR="006274FA" w:rsidRPr="006274FA" w:rsidRDefault="006274FA" w:rsidP="006274FA">
      <w:pPr>
        <w:rPr>
          <w:rFonts w:ascii="Helvetica" w:hAnsi="Helvetica"/>
          <w:sz w:val="22"/>
          <w:szCs w:val="22"/>
          <w:lang w:val="en-US"/>
        </w:rPr>
      </w:pPr>
      <w:r w:rsidRPr="006274FA">
        <w:rPr>
          <w:rFonts w:ascii="Helvetica" w:hAnsi="Helvetica"/>
          <w:sz w:val="22"/>
          <w:szCs w:val="22"/>
          <w:lang w:val="en-US"/>
        </w:rPr>
        <w:t>[20] D. Raggett, A. Le Hors, and I. Jacobs, "HTML 4.01 Specification," World Wide Web Consortium (W3C), 1999.</w:t>
      </w:r>
    </w:p>
    <w:p w14:paraId="48D852F0" w14:textId="77777777" w:rsidR="006274FA" w:rsidRPr="006274FA" w:rsidRDefault="006274FA" w:rsidP="006274FA">
      <w:pPr>
        <w:rPr>
          <w:rFonts w:ascii="Helvetica" w:hAnsi="Helvetica"/>
          <w:sz w:val="22"/>
          <w:szCs w:val="22"/>
          <w:lang w:val="en-US"/>
        </w:rPr>
      </w:pPr>
    </w:p>
    <w:p w14:paraId="2DF28E97" w14:textId="77777777" w:rsidR="006274FA" w:rsidRPr="006274FA" w:rsidRDefault="006274FA" w:rsidP="006274FA">
      <w:pPr>
        <w:rPr>
          <w:rFonts w:ascii="Helvetica" w:hAnsi="Helvetica"/>
          <w:sz w:val="22"/>
          <w:szCs w:val="22"/>
          <w:lang w:val="en-US"/>
        </w:rPr>
      </w:pPr>
      <w:r w:rsidRPr="006274FA">
        <w:rPr>
          <w:rFonts w:ascii="Helvetica" w:hAnsi="Helvetica"/>
          <w:sz w:val="22"/>
          <w:szCs w:val="22"/>
          <w:lang w:val="en-US"/>
        </w:rPr>
        <w:t>[21] D. Flanagan, JavaScript: The Definitive Guide, O'Reilly Media, 2020.</w:t>
      </w:r>
    </w:p>
    <w:p w14:paraId="4D5502AF" w14:textId="77777777" w:rsidR="006274FA" w:rsidRPr="006274FA" w:rsidRDefault="006274FA" w:rsidP="006274FA">
      <w:pPr>
        <w:rPr>
          <w:rFonts w:ascii="Helvetica" w:hAnsi="Helvetica"/>
          <w:sz w:val="22"/>
          <w:szCs w:val="22"/>
          <w:lang w:val="en-US"/>
        </w:rPr>
      </w:pPr>
    </w:p>
    <w:p w14:paraId="5154C685" w14:textId="77777777" w:rsidR="006274FA" w:rsidRPr="006274FA" w:rsidRDefault="006274FA" w:rsidP="006274FA">
      <w:pPr>
        <w:rPr>
          <w:rFonts w:ascii="Helvetica" w:hAnsi="Helvetica"/>
          <w:sz w:val="22"/>
          <w:szCs w:val="22"/>
          <w:lang w:val="en-US"/>
        </w:rPr>
      </w:pPr>
      <w:r w:rsidRPr="006274FA">
        <w:rPr>
          <w:rFonts w:ascii="Helvetica" w:hAnsi="Helvetica"/>
          <w:sz w:val="22"/>
          <w:szCs w:val="22"/>
          <w:lang w:val="en-US"/>
        </w:rPr>
        <w:t>[22] D. Crockford, HTML5: Up and Running, O'Reilly Media, 2010.</w:t>
      </w:r>
    </w:p>
    <w:p w14:paraId="3C50B914" w14:textId="77777777" w:rsidR="006274FA" w:rsidRPr="006274FA" w:rsidRDefault="006274FA" w:rsidP="006274FA">
      <w:pPr>
        <w:rPr>
          <w:rFonts w:ascii="Helvetica" w:hAnsi="Helvetica"/>
          <w:sz w:val="22"/>
          <w:szCs w:val="22"/>
          <w:lang w:val="en-US"/>
        </w:rPr>
      </w:pPr>
    </w:p>
    <w:p w14:paraId="3D8D0399" w14:textId="7FD90928" w:rsidR="000304C1" w:rsidRPr="000304C1" w:rsidRDefault="006274FA" w:rsidP="006274FA">
      <w:pPr>
        <w:rPr>
          <w:rFonts w:ascii="Helvetica" w:hAnsi="Helvetica"/>
          <w:sz w:val="22"/>
          <w:szCs w:val="22"/>
          <w:lang w:val="en-US"/>
        </w:rPr>
      </w:pPr>
      <w:r w:rsidRPr="006274FA">
        <w:rPr>
          <w:rFonts w:ascii="Helvetica" w:hAnsi="Helvetica"/>
          <w:sz w:val="22"/>
          <w:szCs w:val="22"/>
          <w:lang w:val="en-US"/>
        </w:rPr>
        <w:t>[23] I. Hickson, "HTML Living Standard," Web Hypertext Application Technology Working Group (WHATWG), 2021.</w:t>
      </w:r>
    </w:p>
    <w:p w14:paraId="65CFC924" w14:textId="77777777" w:rsidR="000304C1" w:rsidRDefault="000304C1" w:rsidP="000304C1">
      <w:pPr>
        <w:rPr>
          <w:rFonts w:ascii="Helvetica" w:hAnsi="Helvetica"/>
          <w:sz w:val="22"/>
          <w:szCs w:val="22"/>
          <w:lang w:val="en-US"/>
        </w:rPr>
      </w:pPr>
    </w:p>
    <w:p w14:paraId="2EBDC613" w14:textId="77777777" w:rsidR="005974DE" w:rsidRPr="005974DE" w:rsidRDefault="005974DE" w:rsidP="005974DE">
      <w:pPr>
        <w:rPr>
          <w:rFonts w:ascii="Helvetica" w:hAnsi="Helvetica"/>
          <w:sz w:val="22"/>
          <w:szCs w:val="22"/>
          <w:lang w:val="en-US"/>
        </w:rPr>
      </w:pPr>
      <w:r w:rsidRPr="005974DE">
        <w:rPr>
          <w:rFonts w:ascii="Helvetica" w:hAnsi="Helvetica"/>
          <w:sz w:val="22"/>
          <w:szCs w:val="22"/>
          <w:lang w:val="en-US"/>
        </w:rPr>
        <w:t xml:space="preserve">[24] Flutter, "Flutter packages," </w:t>
      </w:r>
      <w:proofErr w:type="spellStart"/>
      <w:r w:rsidRPr="005974DE">
        <w:rPr>
          <w:rFonts w:ascii="Helvetica" w:hAnsi="Helvetica"/>
          <w:sz w:val="22"/>
          <w:szCs w:val="22"/>
          <w:lang w:val="en-US"/>
        </w:rPr>
        <w:t>pub.dev</w:t>
      </w:r>
      <w:proofErr w:type="spellEnd"/>
      <w:r w:rsidRPr="005974DE">
        <w:rPr>
          <w:rFonts w:ascii="Helvetica" w:hAnsi="Helvetica"/>
          <w:sz w:val="22"/>
          <w:szCs w:val="22"/>
          <w:lang w:val="en-US"/>
        </w:rPr>
        <w:t>, [Online]. Available: https://pub.dev/flutter/packages. [Accessed March 23, 2023].</w:t>
      </w:r>
    </w:p>
    <w:p w14:paraId="41648013" w14:textId="77777777" w:rsidR="005974DE" w:rsidRPr="005974DE" w:rsidRDefault="005974DE" w:rsidP="005974DE">
      <w:pPr>
        <w:rPr>
          <w:rFonts w:ascii="Helvetica" w:hAnsi="Helvetica"/>
          <w:sz w:val="22"/>
          <w:szCs w:val="22"/>
          <w:lang w:val="en-US"/>
        </w:rPr>
      </w:pPr>
    </w:p>
    <w:p w14:paraId="47922315" w14:textId="77777777" w:rsidR="005974DE" w:rsidRPr="005974DE" w:rsidRDefault="005974DE" w:rsidP="005974DE">
      <w:pPr>
        <w:rPr>
          <w:rFonts w:ascii="Helvetica" w:hAnsi="Helvetica"/>
          <w:sz w:val="22"/>
          <w:szCs w:val="22"/>
          <w:lang w:val="en-US"/>
        </w:rPr>
      </w:pPr>
      <w:r w:rsidRPr="005974DE">
        <w:rPr>
          <w:rFonts w:ascii="Helvetica" w:hAnsi="Helvetica"/>
          <w:sz w:val="22"/>
          <w:szCs w:val="22"/>
          <w:lang w:val="en-US"/>
        </w:rPr>
        <w:t>[25] Google, "</w:t>
      </w:r>
      <w:proofErr w:type="spellStart"/>
      <w:r w:rsidRPr="005974DE">
        <w:rPr>
          <w:rFonts w:ascii="Helvetica" w:hAnsi="Helvetica"/>
          <w:sz w:val="22"/>
          <w:szCs w:val="22"/>
          <w:lang w:val="en-US"/>
        </w:rPr>
        <w:t>json_serializable</w:t>
      </w:r>
      <w:proofErr w:type="spellEnd"/>
      <w:r w:rsidRPr="005974DE">
        <w:rPr>
          <w:rFonts w:ascii="Helvetica" w:hAnsi="Helvetica"/>
          <w:sz w:val="22"/>
          <w:szCs w:val="22"/>
          <w:lang w:val="en-US"/>
        </w:rPr>
        <w:t xml:space="preserve">," </w:t>
      </w:r>
      <w:proofErr w:type="spellStart"/>
      <w:r w:rsidRPr="005974DE">
        <w:rPr>
          <w:rFonts w:ascii="Helvetica" w:hAnsi="Helvetica"/>
          <w:sz w:val="22"/>
          <w:szCs w:val="22"/>
          <w:lang w:val="en-US"/>
        </w:rPr>
        <w:t>pub.dev</w:t>
      </w:r>
      <w:proofErr w:type="spellEnd"/>
      <w:r w:rsidRPr="005974DE">
        <w:rPr>
          <w:rFonts w:ascii="Helvetica" w:hAnsi="Helvetica"/>
          <w:sz w:val="22"/>
          <w:szCs w:val="22"/>
          <w:lang w:val="en-US"/>
        </w:rPr>
        <w:t>, [Online]. Available: https://pub.dev/packages/json_serializable. [Accessed March 23, 2023].</w:t>
      </w:r>
    </w:p>
    <w:p w14:paraId="4C58AFB9" w14:textId="77777777" w:rsidR="005974DE" w:rsidRPr="005974DE" w:rsidRDefault="005974DE" w:rsidP="005974DE">
      <w:pPr>
        <w:rPr>
          <w:rFonts w:ascii="Helvetica" w:hAnsi="Helvetica"/>
          <w:sz w:val="22"/>
          <w:szCs w:val="22"/>
          <w:lang w:val="en-US"/>
        </w:rPr>
      </w:pPr>
    </w:p>
    <w:p w14:paraId="065535FC" w14:textId="015A36E9" w:rsidR="005974DE" w:rsidRPr="000304C1" w:rsidRDefault="005974DE" w:rsidP="005974DE">
      <w:pPr>
        <w:rPr>
          <w:rFonts w:ascii="Helvetica" w:hAnsi="Helvetica"/>
          <w:sz w:val="22"/>
          <w:szCs w:val="22"/>
          <w:lang w:val="en-US"/>
        </w:rPr>
      </w:pPr>
      <w:r w:rsidRPr="005974DE">
        <w:rPr>
          <w:rFonts w:ascii="Helvetica" w:hAnsi="Helvetica"/>
          <w:sz w:val="22"/>
          <w:szCs w:val="22"/>
          <w:lang w:val="en-US"/>
        </w:rPr>
        <w:t>[26] R. Nicoletti, "</w:t>
      </w:r>
      <w:proofErr w:type="spellStart"/>
      <w:r w:rsidRPr="005974DE">
        <w:rPr>
          <w:rFonts w:ascii="Helvetica" w:hAnsi="Helvetica"/>
          <w:sz w:val="22"/>
          <w:szCs w:val="22"/>
          <w:lang w:val="en-US"/>
        </w:rPr>
        <w:t>Freezed</w:t>
      </w:r>
      <w:proofErr w:type="spellEnd"/>
      <w:r w:rsidRPr="005974DE">
        <w:rPr>
          <w:rFonts w:ascii="Helvetica" w:hAnsi="Helvetica"/>
          <w:sz w:val="22"/>
          <w:szCs w:val="22"/>
          <w:lang w:val="en-US"/>
        </w:rPr>
        <w:t xml:space="preserve">," </w:t>
      </w:r>
      <w:proofErr w:type="spellStart"/>
      <w:r w:rsidRPr="005974DE">
        <w:rPr>
          <w:rFonts w:ascii="Helvetica" w:hAnsi="Helvetica"/>
          <w:sz w:val="22"/>
          <w:szCs w:val="22"/>
          <w:lang w:val="en-US"/>
        </w:rPr>
        <w:t>pub.dev</w:t>
      </w:r>
      <w:proofErr w:type="spellEnd"/>
      <w:r w:rsidRPr="005974DE">
        <w:rPr>
          <w:rFonts w:ascii="Helvetica" w:hAnsi="Helvetica"/>
          <w:sz w:val="22"/>
          <w:szCs w:val="22"/>
          <w:lang w:val="en-US"/>
        </w:rPr>
        <w:t>, [Online]. Available: https://pub.dev/packages/freezed. [Accessed March 23, 2023].</w:t>
      </w:r>
    </w:p>
    <w:p w14:paraId="0073EA12" w14:textId="77777777" w:rsidR="00791415" w:rsidRPr="00F11488" w:rsidRDefault="00791415">
      <w:pPr>
        <w:rPr>
          <w:rFonts w:ascii="Helvetica" w:hAnsi="Helvetica"/>
          <w:b/>
          <w:bCs/>
          <w:sz w:val="28"/>
          <w:szCs w:val="28"/>
          <w:lang w:val="en-US"/>
        </w:rPr>
      </w:pPr>
    </w:p>
    <w:p w14:paraId="2BA27F7F" w14:textId="6649E9BF" w:rsidR="00DF6842" w:rsidRPr="00F11488" w:rsidRDefault="00DF6842" w:rsidP="003C0E89">
      <w:pPr>
        <w:rPr>
          <w:rFonts w:ascii="Helvetica" w:hAnsi="Helvetica"/>
          <w:b/>
          <w:bCs/>
          <w:sz w:val="28"/>
          <w:szCs w:val="28"/>
          <w:lang w:val="en-US"/>
        </w:rPr>
      </w:pPr>
      <w:r w:rsidRPr="00F11488">
        <w:rPr>
          <w:rFonts w:ascii="Helvetica" w:hAnsi="Helvetica"/>
          <w:b/>
          <w:bCs/>
          <w:sz w:val="28"/>
          <w:szCs w:val="28"/>
          <w:lang w:val="en-US"/>
        </w:rPr>
        <w:t>Code</w:t>
      </w:r>
    </w:p>
    <w:p w14:paraId="7A7CAE0A" w14:textId="77777777" w:rsidR="00DF6842" w:rsidRPr="00F11488" w:rsidRDefault="00DF6842" w:rsidP="003C0E89">
      <w:pPr>
        <w:rPr>
          <w:rFonts w:ascii="Helvetica" w:hAnsi="Helvetica"/>
          <w:sz w:val="22"/>
          <w:szCs w:val="22"/>
          <w:lang w:val="en-US"/>
        </w:rPr>
      </w:pPr>
      <w:r w:rsidRPr="00F11488">
        <w:rPr>
          <w:rFonts w:ascii="Helvetica" w:hAnsi="Helvetica"/>
          <w:sz w:val="22"/>
          <w:szCs w:val="22"/>
          <w:lang w:val="en-US"/>
        </w:rPr>
        <w:t>Latest prototype available at:</w:t>
      </w:r>
    </w:p>
    <w:p w14:paraId="3C994198" w14:textId="2E8D36D1" w:rsidR="00DF6842" w:rsidRPr="00F11488" w:rsidRDefault="00DF6842" w:rsidP="003C0E89">
      <w:pPr>
        <w:rPr>
          <w:rFonts w:ascii="Helvetica" w:hAnsi="Helvetica"/>
          <w:sz w:val="22"/>
          <w:szCs w:val="22"/>
          <w:lang w:val="en-US"/>
        </w:rPr>
      </w:pPr>
      <w:r w:rsidRPr="00F11488">
        <w:rPr>
          <w:rFonts w:ascii="Helvetica" w:hAnsi="Helvetica"/>
          <w:sz w:val="22"/>
          <w:szCs w:val="22"/>
          <w:lang w:val="en-US"/>
        </w:rPr>
        <w:t>https://github.com/al1ych/dart-code-visualization</w:t>
      </w:r>
    </w:p>
    <w:sectPr w:rsidR="00DF6842" w:rsidRPr="00F11488">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1ED079" w14:textId="77777777" w:rsidR="0064477D" w:rsidRDefault="0064477D" w:rsidP="00692FF9">
      <w:r>
        <w:separator/>
      </w:r>
    </w:p>
  </w:endnote>
  <w:endnote w:type="continuationSeparator" w:id="0">
    <w:p w14:paraId="438ED352" w14:textId="77777777" w:rsidR="0064477D" w:rsidRDefault="0064477D" w:rsidP="00692F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3C106F" w14:textId="77777777" w:rsidR="0064477D" w:rsidRDefault="0064477D" w:rsidP="00692FF9">
      <w:r>
        <w:separator/>
      </w:r>
    </w:p>
  </w:footnote>
  <w:footnote w:type="continuationSeparator" w:id="0">
    <w:p w14:paraId="53F37268" w14:textId="77777777" w:rsidR="0064477D" w:rsidRDefault="0064477D" w:rsidP="00692FF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52148"/>
    <w:multiLevelType w:val="hybridMultilevel"/>
    <w:tmpl w:val="CF30E920"/>
    <w:lvl w:ilvl="0" w:tplc="5DAE4D8E">
      <w:start w:val="1"/>
      <w:numFmt w:val="bullet"/>
      <w:lvlText w:val="-"/>
      <w:lvlJc w:val="left"/>
      <w:pPr>
        <w:ind w:left="1060" w:hanging="360"/>
      </w:pPr>
      <w:rPr>
        <w:rFonts w:ascii="Calibri" w:eastAsiaTheme="minorHAnsi" w:hAnsi="Calibri" w:cs="Calibri" w:hint="default"/>
      </w:rPr>
    </w:lvl>
    <w:lvl w:ilvl="1" w:tplc="04190003" w:tentative="1">
      <w:start w:val="1"/>
      <w:numFmt w:val="bullet"/>
      <w:lvlText w:val="o"/>
      <w:lvlJc w:val="left"/>
      <w:pPr>
        <w:ind w:left="1780" w:hanging="360"/>
      </w:pPr>
      <w:rPr>
        <w:rFonts w:ascii="Courier New" w:hAnsi="Courier New" w:hint="default"/>
      </w:rPr>
    </w:lvl>
    <w:lvl w:ilvl="2" w:tplc="04190005" w:tentative="1">
      <w:start w:val="1"/>
      <w:numFmt w:val="bullet"/>
      <w:lvlText w:val=""/>
      <w:lvlJc w:val="left"/>
      <w:pPr>
        <w:ind w:left="2500" w:hanging="360"/>
      </w:pPr>
      <w:rPr>
        <w:rFonts w:ascii="Wingdings" w:hAnsi="Wingdings" w:hint="default"/>
      </w:rPr>
    </w:lvl>
    <w:lvl w:ilvl="3" w:tplc="04190001" w:tentative="1">
      <w:start w:val="1"/>
      <w:numFmt w:val="bullet"/>
      <w:lvlText w:val=""/>
      <w:lvlJc w:val="left"/>
      <w:pPr>
        <w:ind w:left="3220" w:hanging="360"/>
      </w:pPr>
      <w:rPr>
        <w:rFonts w:ascii="Symbol" w:hAnsi="Symbol" w:hint="default"/>
      </w:rPr>
    </w:lvl>
    <w:lvl w:ilvl="4" w:tplc="04190003" w:tentative="1">
      <w:start w:val="1"/>
      <w:numFmt w:val="bullet"/>
      <w:lvlText w:val="o"/>
      <w:lvlJc w:val="left"/>
      <w:pPr>
        <w:ind w:left="3940" w:hanging="360"/>
      </w:pPr>
      <w:rPr>
        <w:rFonts w:ascii="Courier New" w:hAnsi="Courier New" w:hint="default"/>
      </w:rPr>
    </w:lvl>
    <w:lvl w:ilvl="5" w:tplc="04190005" w:tentative="1">
      <w:start w:val="1"/>
      <w:numFmt w:val="bullet"/>
      <w:lvlText w:val=""/>
      <w:lvlJc w:val="left"/>
      <w:pPr>
        <w:ind w:left="4660" w:hanging="360"/>
      </w:pPr>
      <w:rPr>
        <w:rFonts w:ascii="Wingdings" w:hAnsi="Wingdings" w:hint="default"/>
      </w:rPr>
    </w:lvl>
    <w:lvl w:ilvl="6" w:tplc="04190001" w:tentative="1">
      <w:start w:val="1"/>
      <w:numFmt w:val="bullet"/>
      <w:lvlText w:val=""/>
      <w:lvlJc w:val="left"/>
      <w:pPr>
        <w:ind w:left="5380" w:hanging="360"/>
      </w:pPr>
      <w:rPr>
        <w:rFonts w:ascii="Symbol" w:hAnsi="Symbol" w:hint="default"/>
      </w:rPr>
    </w:lvl>
    <w:lvl w:ilvl="7" w:tplc="04190003" w:tentative="1">
      <w:start w:val="1"/>
      <w:numFmt w:val="bullet"/>
      <w:lvlText w:val="o"/>
      <w:lvlJc w:val="left"/>
      <w:pPr>
        <w:ind w:left="6100" w:hanging="360"/>
      </w:pPr>
      <w:rPr>
        <w:rFonts w:ascii="Courier New" w:hAnsi="Courier New" w:hint="default"/>
      </w:rPr>
    </w:lvl>
    <w:lvl w:ilvl="8" w:tplc="04190005" w:tentative="1">
      <w:start w:val="1"/>
      <w:numFmt w:val="bullet"/>
      <w:lvlText w:val=""/>
      <w:lvlJc w:val="left"/>
      <w:pPr>
        <w:ind w:left="6820" w:hanging="360"/>
      </w:pPr>
      <w:rPr>
        <w:rFonts w:ascii="Wingdings" w:hAnsi="Wingdings" w:hint="default"/>
      </w:rPr>
    </w:lvl>
  </w:abstractNum>
  <w:abstractNum w:abstractNumId="1" w15:restartNumberingAfterBreak="0">
    <w:nsid w:val="0A7B5275"/>
    <w:multiLevelType w:val="hybridMultilevel"/>
    <w:tmpl w:val="1528F232"/>
    <w:lvl w:ilvl="0" w:tplc="9B2082E6">
      <w:numFmt w:val="bullet"/>
      <w:lvlText w:val="-"/>
      <w:lvlJc w:val="left"/>
      <w:pPr>
        <w:ind w:left="720" w:hanging="360"/>
      </w:pPr>
      <w:rPr>
        <w:rFonts w:ascii="Helvetica" w:eastAsiaTheme="minorHAnsi" w:hAnsi="Helvetica"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B30671F"/>
    <w:multiLevelType w:val="hybridMultilevel"/>
    <w:tmpl w:val="AF00371A"/>
    <w:lvl w:ilvl="0" w:tplc="544074B2">
      <w:start w:val="1"/>
      <w:numFmt w:val="bullet"/>
      <w:lvlText w:val="-"/>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42BC9E72">
      <w:start w:val="1"/>
      <w:numFmt w:val="bullet"/>
      <w:lvlText w:val="o"/>
      <w:lvlJc w:val="left"/>
      <w:pPr>
        <w:ind w:left="7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FF26DB9C">
      <w:start w:val="1"/>
      <w:numFmt w:val="bullet"/>
      <w:lvlText w:val="▪"/>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6F2EB52A">
      <w:start w:val="1"/>
      <w:numFmt w:val="bullet"/>
      <w:lvlText w:val="•"/>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B9BA90AA">
      <w:start w:val="1"/>
      <w:numFmt w:val="bullet"/>
      <w:lvlText w:val="o"/>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3418D8D8">
      <w:start w:val="1"/>
      <w:numFmt w:val="bullet"/>
      <w:lvlText w:val="▪"/>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89702E04">
      <w:start w:val="1"/>
      <w:numFmt w:val="bullet"/>
      <w:lvlText w:val="•"/>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99EED8FE">
      <w:start w:val="1"/>
      <w:numFmt w:val="bullet"/>
      <w:lvlText w:val="o"/>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132CC56A">
      <w:start w:val="1"/>
      <w:numFmt w:val="bullet"/>
      <w:lvlText w:val="▪"/>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0DB21313"/>
    <w:multiLevelType w:val="hybridMultilevel"/>
    <w:tmpl w:val="278802F2"/>
    <w:lvl w:ilvl="0" w:tplc="887693A2">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10D5DAB"/>
    <w:multiLevelType w:val="hybridMultilevel"/>
    <w:tmpl w:val="0708357C"/>
    <w:lvl w:ilvl="0" w:tplc="BBC0349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19376DC"/>
    <w:multiLevelType w:val="hybridMultilevel"/>
    <w:tmpl w:val="318645DE"/>
    <w:lvl w:ilvl="0" w:tplc="CE56383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8F65A8E"/>
    <w:multiLevelType w:val="hybridMultilevel"/>
    <w:tmpl w:val="278802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BEC6A25"/>
    <w:multiLevelType w:val="multilevel"/>
    <w:tmpl w:val="9842844C"/>
    <w:lvl w:ilvl="0">
      <w:start w:val="5"/>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2A177930"/>
    <w:multiLevelType w:val="multilevel"/>
    <w:tmpl w:val="05F49B3C"/>
    <w:lvl w:ilvl="0">
      <w:start w:val="2"/>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C101D13"/>
    <w:multiLevelType w:val="multilevel"/>
    <w:tmpl w:val="2CFE917C"/>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2EC45AE5"/>
    <w:multiLevelType w:val="hybridMultilevel"/>
    <w:tmpl w:val="278802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37711BF9"/>
    <w:multiLevelType w:val="hybridMultilevel"/>
    <w:tmpl w:val="4288E1B0"/>
    <w:lvl w:ilvl="0" w:tplc="8234954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4B4A234A"/>
    <w:multiLevelType w:val="hybridMultilevel"/>
    <w:tmpl w:val="0726A938"/>
    <w:lvl w:ilvl="0" w:tplc="742A027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4DC9566C"/>
    <w:multiLevelType w:val="multilevel"/>
    <w:tmpl w:val="862E259A"/>
    <w:lvl w:ilvl="0">
      <w:start w:val="3"/>
      <w:numFmt w:val="decimal"/>
      <w:lvlText w:val="%1"/>
      <w:lvlJc w:val="left"/>
      <w:pPr>
        <w:ind w:left="360" w:hanging="360"/>
      </w:pPr>
      <w:rPr>
        <w:rFonts w:asciiTheme="minorHAnsi" w:hAnsiTheme="minorHAnsi" w:hint="default"/>
        <w:sz w:val="24"/>
      </w:rPr>
    </w:lvl>
    <w:lvl w:ilvl="1">
      <w:start w:val="2"/>
      <w:numFmt w:val="decimal"/>
      <w:lvlText w:val="%1.%2"/>
      <w:lvlJc w:val="left"/>
      <w:pPr>
        <w:ind w:left="360" w:hanging="360"/>
      </w:pPr>
      <w:rPr>
        <w:rFonts w:asciiTheme="minorHAnsi" w:hAnsiTheme="minorHAnsi" w:hint="default"/>
        <w:sz w:val="24"/>
      </w:rPr>
    </w:lvl>
    <w:lvl w:ilvl="2">
      <w:start w:val="1"/>
      <w:numFmt w:val="decimal"/>
      <w:lvlText w:val="%1.%2.%3"/>
      <w:lvlJc w:val="left"/>
      <w:pPr>
        <w:ind w:left="720" w:hanging="720"/>
      </w:pPr>
      <w:rPr>
        <w:rFonts w:asciiTheme="minorHAnsi" w:hAnsiTheme="minorHAnsi" w:hint="default"/>
        <w:sz w:val="24"/>
      </w:rPr>
    </w:lvl>
    <w:lvl w:ilvl="3">
      <w:start w:val="1"/>
      <w:numFmt w:val="decimal"/>
      <w:lvlText w:val="%1.%2.%3.%4"/>
      <w:lvlJc w:val="left"/>
      <w:pPr>
        <w:ind w:left="720" w:hanging="720"/>
      </w:pPr>
      <w:rPr>
        <w:rFonts w:asciiTheme="minorHAnsi" w:hAnsiTheme="minorHAnsi" w:hint="default"/>
        <w:sz w:val="24"/>
      </w:rPr>
    </w:lvl>
    <w:lvl w:ilvl="4">
      <w:start w:val="1"/>
      <w:numFmt w:val="decimal"/>
      <w:lvlText w:val="%1.%2.%3.%4.%5"/>
      <w:lvlJc w:val="left"/>
      <w:pPr>
        <w:ind w:left="1080" w:hanging="1080"/>
      </w:pPr>
      <w:rPr>
        <w:rFonts w:asciiTheme="minorHAnsi" w:hAnsiTheme="minorHAnsi" w:hint="default"/>
        <w:sz w:val="24"/>
      </w:rPr>
    </w:lvl>
    <w:lvl w:ilvl="5">
      <w:start w:val="1"/>
      <w:numFmt w:val="decimal"/>
      <w:lvlText w:val="%1.%2.%3.%4.%5.%6"/>
      <w:lvlJc w:val="left"/>
      <w:pPr>
        <w:ind w:left="1080" w:hanging="1080"/>
      </w:pPr>
      <w:rPr>
        <w:rFonts w:asciiTheme="minorHAnsi" w:hAnsiTheme="minorHAnsi" w:hint="default"/>
        <w:sz w:val="24"/>
      </w:rPr>
    </w:lvl>
    <w:lvl w:ilvl="6">
      <w:start w:val="1"/>
      <w:numFmt w:val="decimal"/>
      <w:lvlText w:val="%1.%2.%3.%4.%5.%6.%7"/>
      <w:lvlJc w:val="left"/>
      <w:pPr>
        <w:ind w:left="1440" w:hanging="1440"/>
      </w:pPr>
      <w:rPr>
        <w:rFonts w:asciiTheme="minorHAnsi" w:hAnsiTheme="minorHAnsi" w:hint="default"/>
        <w:sz w:val="24"/>
      </w:rPr>
    </w:lvl>
    <w:lvl w:ilvl="7">
      <w:start w:val="1"/>
      <w:numFmt w:val="decimal"/>
      <w:lvlText w:val="%1.%2.%3.%4.%5.%6.%7.%8"/>
      <w:lvlJc w:val="left"/>
      <w:pPr>
        <w:ind w:left="1440" w:hanging="1440"/>
      </w:pPr>
      <w:rPr>
        <w:rFonts w:asciiTheme="minorHAnsi" w:hAnsiTheme="minorHAnsi" w:hint="default"/>
        <w:sz w:val="24"/>
      </w:rPr>
    </w:lvl>
    <w:lvl w:ilvl="8">
      <w:start w:val="1"/>
      <w:numFmt w:val="decimal"/>
      <w:lvlText w:val="%1.%2.%3.%4.%5.%6.%7.%8.%9"/>
      <w:lvlJc w:val="left"/>
      <w:pPr>
        <w:ind w:left="1800" w:hanging="1800"/>
      </w:pPr>
      <w:rPr>
        <w:rFonts w:asciiTheme="minorHAnsi" w:hAnsiTheme="minorHAnsi" w:hint="default"/>
        <w:sz w:val="24"/>
      </w:rPr>
    </w:lvl>
  </w:abstractNum>
  <w:abstractNum w:abstractNumId="14" w15:restartNumberingAfterBreak="0">
    <w:nsid w:val="4DFF7CD7"/>
    <w:multiLevelType w:val="multilevel"/>
    <w:tmpl w:val="40C2A54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554F01CF"/>
    <w:multiLevelType w:val="hybridMultilevel"/>
    <w:tmpl w:val="7B54B35C"/>
    <w:lvl w:ilvl="0" w:tplc="FFFFFFF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56EA11A8"/>
    <w:multiLevelType w:val="hybridMultilevel"/>
    <w:tmpl w:val="56348794"/>
    <w:lvl w:ilvl="0" w:tplc="DB4C888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5CFD3035"/>
    <w:multiLevelType w:val="hybridMultilevel"/>
    <w:tmpl w:val="4B428594"/>
    <w:lvl w:ilvl="0" w:tplc="8B025696">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61206650"/>
    <w:multiLevelType w:val="hybridMultilevel"/>
    <w:tmpl w:val="F582087C"/>
    <w:lvl w:ilvl="0" w:tplc="0419000F">
      <w:start w:val="3"/>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629B20FC"/>
    <w:multiLevelType w:val="hybridMultilevel"/>
    <w:tmpl w:val="55F29C54"/>
    <w:lvl w:ilvl="0" w:tplc="C68A250A">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6E807C64"/>
    <w:multiLevelType w:val="hybridMultilevel"/>
    <w:tmpl w:val="E0BE8D58"/>
    <w:lvl w:ilvl="0" w:tplc="D506DA6C">
      <w:start w:val="20"/>
      <w:numFmt w:val="bullet"/>
      <w:lvlText w:val="-"/>
      <w:lvlJc w:val="left"/>
      <w:pPr>
        <w:ind w:left="720" w:hanging="360"/>
      </w:pPr>
      <w:rPr>
        <w:rFonts w:ascii="Helvetica" w:eastAsiaTheme="minorHAnsi" w:hAnsi="Helvetica" w:cstheme="minorBidi"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6EA20A42"/>
    <w:multiLevelType w:val="multilevel"/>
    <w:tmpl w:val="11F2C18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2" w15:restartNumberingAfterBreak="0">
    <w:nsid w:val="71E82877"/>
    <w:multiLevelType w:val="hybridMultilevel"/>
    <w:tmpl w:val="D19AB4B4"/>
    <w:lvl w:ilvl="0" w:tplc="FFFFFFF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751573ED"/>
    <w:multiLevelType w:val="multilevel"/>
    <w:tmpl w:val="11F2C18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2085100857">
    <w:abstractNumId w:val="12"/>
  </w:num>
  <w:num w:numId="2" w16cid:durableId="1883132251">
    <w:abstractNumId w:val="19"/>
  </w:num>
  <w:num w:numId="3" w16cid:durableId="61412621">
    <w:abstractNumId w:val="3"/>
  </w:num>
  <w:num w:numId="4" w16cid:durableId="1468930047">
    <w:abstractNumId w:val="17"/>
  </w:num>
  <w:num w:numId="5" w16cid:durableId="1821269943">
    <w:abstractNumId w:val="0"/>
  </w:num>
  <w:num w:numId="6" w16cid:durableId="1214929208">
    <w:abstractNumId w:val="6"/>
  </w:num>
  <w:num w:numId="7" w16cid:durableId="1571890572">
    <w:abstractNumId w:val="10"/>
  </w:num>
  <w:num w:numId="8" w16cid:durableId="651058154">
    <w:abstractNumId w:val="5"/>
  </w:num>
  <w:num w:numId="9" w16cid:durableId="1528785875">
    <w:abstractNumId w:val="4"/>
  </w:num>
  <w:num w:numId="10" w16cid:durableId="1977951979">
    <w:abstractNumId w:val="15"/>
  </w:num>
  <w:num w:numId="11" w16cid:durableId="1586455361">
    <w:abstractNumId w:val="16"/>
  </w:num>
  <w:num w:numId="12" w16cid:durableId="206994679">
    <w:abstractNumId w:val="22"/>
  </w:num>
  <w:num w:numId="13" w16cid:durableId="895168493">
    <w:abstractNumId w:val="11"/>
  </w:num>
  <w:num w:numId="14" w16cid:durableId="1615089577">
    <w:abstractNumId w:val="1"/>
  </w:num>
  <w:num w:numId="15" w16cid:durableId="1068961844">
    <w:abstractNumId w:val="2"/>
  </w:num>
  <w:num w:numId="16" w16cid:durableId="2129271521">
    <w:abstractNumId w:val="23"/>
  </w:num>
  <w:num w:numId="17" w16cid:durableId="191117265">
    <w:abstractNumId w:val="18"/>
  </w:num>
  <w:num w:numId="18" w16cid:durableId="1210653104">
    <w:abstractNumId w:val="21"/>
  </w:num>
  <w:num w:numId="19" w16cid:durableId="1901746059">
    <w:abstractNumId w:val="13"/>
  </w:num>
  <w:num w:numId="20" w16cid:durableId="84426188">
    <w:abstractNumId w:val="20"/>
  </w:num>
  <w:num w:numId="21" w16cid:durableId="1724214895">
    <w:abstractNumId w:val="8"/>
  </w:num>
  <w:num w:numId="22" w16cid:durableId="559219602">
    <w:abstractNumId w:val="14"/>
  </w:num>
  <w:num w:numId="23" w16cid:durableId="1522553652">
    <w:abstractNumId w:val="9"/>
  </w:num>
  <w:num w:numId="24" w16cid:durableId="2059283529">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uslan Saduov">
    <w15:presenceInfo w15:providerId="Windows Live" w15:userId="f2962a14a2ed2c7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2BB2"/>
    <w:rsid w:val="000141FE"/>
    <w:rsid w:val="000304C1"/>
    <w:rsid w:val="000364B8"/>
    <w:rsid w:val="00053714"/>
    <w:rsid w:val="000733AB"/>
    <w:rsid w:val="00083DFE"/>
    <w:rsid w:val="000971EC"/>
    <w:rsid w:val="000F273F"/>
    <w:rsid w:val="000F66FF"/>
    <w:rsid w:val="00106233"/>
    <w:rsid w:val="00125F36"/>
    <w:rsid w:val="001362E9"/>
    <w:rsid w:val="001E0B6F"/>
    <w:rsid w:val="001E18DA"/>
    <w:rsid w:val="001F35A3"/>
    <w:rsid w:val="00226368"/>
    <w:rsid w:val="00251D76"/>
    <w:rsid w:val="00253CD3"/>
    <w:rsid w:val="00256475"/>
    <w:rsid w:val="00266971"/>
    <w:rsid w:val="00280452"/>
    <w:rsid w:val="002E62E7"/>
    <w:rsid w:val="00301D67"/>
    <w:rsid w:val="0031770D"/>
    <w:rsid w:val="003251D8"/>
    <w:rsid w:val="00341201"/>
    <w:rsid w:val="00342605"/>
    <w:rsid w:val="0038259B"/>
    <w:rsid w:val="00391605"/>
    <w:rsid w:val="00395283"/>
    <w:rsid w:val="003B20BD"/>
    <w:rsid w:val="003C0E89"/>
    <w:rsid w:val="00400A69"/>
    <w:rsid w:val="0040422D"/>
    <w:rsid w:val="00406806"/>
    <w:rsid w:val="00427822"/>
    <w:rsid w:val="00456C14"/>
    <w:rsid w:val="00470AEF"/>
    <w:rsid w:val="00480BB5"/>
    <w:rsid w:val="004820EB"/>
    <w:rsid w:val="00485FA4"/>
    <w:rsid w:val="004A28A1"/>
    <w:rsid w:val="004B4491"/>
    <w:rsid w:val="004D1F4B"/>
    <w:rsid w:val="004D7635"/>
    <w:rsid w:val="004E1DB9"/>
    <w:rsid w:val="004E2D84"/>
    <w:rsid w:val="00500B28"/>
    <w:rsid w:val="00507AF9"/>
    <w:rsid w:val="005173DD"/>
    <w:rsid w:val="005273B0"/>
    <w:rsid w:val="00567238"/>
    <w:rsid w:val="00573C1A"/>
    <w:rsid w:val="005974DE"/>
    <w:rsid w:val="005A3581"/>
    <w:rsid w:val="005C426F"/>
    <w:rsid w:val="005D70A8"/>
    <w:rsid w:val="005D7F80"/>
    <w:rsid w:val="006037F5"/>
    <w:rsid w:val="00610901"/>
    <w:rsid w:val="006213B7"/>
    <w:rsid w:val="006274FA"/>
    <w:rsid w:val="00642A6B"/>
    <w:rsid w:val="0064477D"/>
    <w:rsid w:val="006638F1"/>
    <w:rsid w:val="006745A6"/>
    <w:rsid w:val="00692FF9"/>
    <w:rsid w:val="00696824"/>
    <w:rsid w:val="006A1F6A"/>
    <w:rsid w:val="006A7ACB"/>
    <w:rsid w:val="006D2C82"/>
    <w:rsid w:val="006D6177"/>
    <w:rsid w:val="006D7608"/>
    <w:rsid w:val="006E2446"/>
    <w:rsid w:val="00705923"/>
    <w:rsid w:val="00751632"/>
    <w:rsid w:val="00751C1F"/>
    <w:rsid w:val="00763F9C"/>
    <w:rsid w:val="00785726"/>
    <w:rsid w:val="00791415"/>
    <w:rsid w:val="007B5AC3"/>
    <w:rsid w:val="007B7D20"/>
    <w:rsid w:val="007C174E"/>
    <w:rsid w:val="007E0ECD"/>
    <w:rsid w:val="007F6C80"/>
    <w:rsid w:val="00821811"/>
    <w:rsid w:val="008259AD"/>
    <w:rsid w:val="00831AAA"/>
    <w:rsid w:val="0084727F"/>
    <w:rsid w:val="0088099B"/>
    <w:rsid w:val="0089792C"/>
    <w:rsid w:val="008A1F7D"/>
    <w:rsid w:val="008A3A75"/>
    <w:rsid w:val="008A47D8"/>
    <w:rsid w:val="008C5732"/>
    <w:rsid w:val="008D69C3"/>
    <w:rsid w:val="008E6F26"/>
    <w:rsid w:val="00930F4A"/>
    <w:rsid w:val="009311DA"/>
    <w:rsid w:val="00944E49"/>
    <w:rsid w:val="00950A77"/>
    <w:rsid w:val="00961091"/>
    <w:rsid w:val="009A2013"/>
    <w:rsid w:val="009A31B6"/>
    <w:rsid w:val="009A6F7C"/>
    <w:rsid w:val="009B71C6"/>
    <w:rsid w:val="009F71CC"/>
    <w:rsid w:val="00A02415"/>
    <w:rsid w:val="00A32913"/>
    <w:rsid w:val="00A525BD"/>
    <w:rsid w:val="00A52DFA"/>
    <w:rsid w:val="00A533FD"/>
    <w:rsid w:val="00A54357"/>
    <w:rsid w:val="00A76EEE"/>
    <w:rsid w:val="00AA3AA9"/>
    <w:rsid w:val="00AC28C4"/>
    <w:rsid w:val="00AF5F26"/>
    <w:rsid w:val="00B02864"/>
    <w:rsid w:val="00B32BB2"/>
    <w:rsid w:val="00B51D68"/>
    <w:rsid w:val="00B9562A"/>
    <w:rsid w:val="00BA64A0"/>
    <w:rsid w:val="00BB1C98"/>
    <w:rsid w:val="00BB5874"/>
    <w:rsid w:val="00BC7BF2"/>
    <w:rsid w:val="00BF2594"/>
    <w:rsid w:val="00C07802"/>
    <w:rsid w:val="00C32924"/>
    <w:rsid w:val="00C800D6"/>
    <w:rsid w:val="00C85D79"/>
    <w:rsid w:val="00CC44C5"/>
    <w:rsid w:val="00CD25AA"/>
    <w:rsid w:val="00CE20EA"/>
    <w:rsid w:val="00D35CE3"/>
    <w:rsid w:val="00D538D4"/>
    <w:rsid w:val="00D56206"/>
    <w:rsid w:val="00D8621C"/>
    <w:rsid w:val="00D86374"/>
    <w:rsid w:val="00D9133E"/>
    <w:rsid w:val="00D944C0"/>
    <w:rsid w:val="00DC09B5"/>
    <w:rsid w:val="00DD13BA"/>
    <w:rsid w:val="00DF6842"/>
    <w:rsid w:val="00E27C4E"/>
    <w:rsid w:val="00E32C8F"/>
    <w:rsid w:val="00E362A7"/>
    <w:rsid w:val="00E740E3"/>
    <w:rsid w:val="00E87C73"/>
    <w:rsid w:val="00EA5DDE"/>
    <w:rsid w:val="00EB4402"/>
    <w:rsid w:val="00EC6B9E"/>
    <w:rsid w:val="00EE4250"/>
    <w:rsid w:val="00F01E23"/>
    <w:rsid w:val="00F04ACA"/>
    <w:rsid w:val="00F11488"/>
    <w:rsid w:val="00F156B4"/>
    <w:rsid w:val="00F254B2"/>
    <w:rsid w:val="00F32D8A"/>
    <w:rsid w:val="00F365D5"/>
    <w:rsid w:val="00F43E28"/>
    <w:rsid w:val="00F55156"/>
    <w:rsid w:val="00F56692"/>
    <w:rsid w:val="00F67A3D"/>
    <w:rsid w:val="00F71175"/>
    <w:rsid w:val="00F90C24"/>
    <w:rsid w:val="00F9583B"/>
    <w:rsid w:val="00FC2514"/>
    <w:rsid w:val="00FC7C0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781638B0"/>
  <w15:docId w15:val="{634DCF93-3381-FF45-ADBC-7FDD1FBAB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31AAA"/>
    <w:rPr>
      <w:rFonts w:ascii="Times New Roman" w:eastAsia="Times New Roman" w:hAnsi="Times New Roman" w:cs="Times New Roman"/>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696824"/>
    <w:rPr>
      <w:color w:val="0563C1" w:themeColor="hyperlink"/>
      <w:u w:val="single"/>
    </w:rPr>
  </w:style>
  <w:style w:type="character" w:styleId="a4">
    <w:name w:val="Unresolved Mention"/>
    <w:basedOn w:val="a0"/>
    <w:uiPriority w:val="99"/>
    <w:semiHidden/>
    <w:unhideWhenUsed/>
    <w:rsid w:val="00696824"/>
    <w:rPr>
      <w:color w:val="605E5C"/>
      <w:shd w:val="clear" w:color="auto" w:fill="E1DFDD"/>
    </w:rPr>
  </w:style>
  <w:style w:type="character" w:styleId="a5">
    <w:name w:val="FollowedHyperlink"/>
    <w:basedOn w:val="a0"/>
    <w:uiPriority w:val="99"/>
    <w:semiHidden/>
    <w:unhideWhenUsed/>
    <w:rsid w:val="00751632"/>
    <w:rPr>
      <w:color w:val="954F72" w:themeColor="followedHyperlink"/>
      <w:u w:val="single"/>
    </w:rPr>
  </w:style>
  <w:style w:type="paragraph" w:styleId="a6">
    <w:name w:val="List Paragraph"/>
    <w:basedOn w:val="a"/>
    <w:uiPriority w:val="34"/>
    <w:qFormat/>
    <w:rsid w:val="00751632"/>
    <w:pPr>
      <w:ind w:left="720"/>
      <w:contextualSpacing/>
    </w:pPr>
  </w:style>
  <w:style w:type="character" w:styleId="a7">
    <w:name w:val="annotation reference"/>
    <w:basedOn w:val="a0"/>
    <w:uiPriority w:val="99"/>
    <w:semiHidden/>
    <w:unhideWhenUsed/>
    <w:rsid w:val="00692FF9"/>
    <w:rPr>
      <w:sz w:val="16"/>
      <w:szCs w:val="16"/>
    </w:rPr>
  </w:style>
  <w:style w:type="paragraph" w:styleId="a8">
    <w:name w:val="annotation text"/>
    <w:basedOn w:val="a"/>
    <w:link w:val="a9"/>
    <w:uiPriority w:val="99"/>
    <w:semiHidden/>
    <w:unhideWhenUsed/>
    <w:rsid w:val="00692FF9"/>
    <w:pPr>
      <w:ind w:left="10" w:right="70" w:hanging="10"/>
      <w:jc w:val="both"/>
    </w:pPr>
    <w:rPr>
      <w:color w:val="000000"/>
      <w:sz w:val="20"/>
      <w:szCs w:val="20"/>
      <w:lang w:eastAsia="en-GB"/>
    </w:rPr>
  </w:style>
  <w:style w:type="character" w:customStyle="1" w:styleId="a9">
    <w:name w:val="Текст примечания Знак"/>
    <w:basedOn w:val="a0"/>
    <w:link w:val="a8"/>
    <w:uiPriority w:val="99"/>
    <w:semiHidden/>
    <w:rsid w:val="00692FF9"/>
    <w:rPr>
      <w:rFonts w:ascii="Times New Roman" w:eastAsia="Times New Roman" w:hAnsi="Times New Roman" w:cs="Times New Roman"/>
      <w:color w:val="000000"/>
      <w:sz w:val="20"/>
      <w:szCs w:val="20"/>
      <w:lang w:eastAsia="en-GB"/>
    </w:rPr>
  </w:style>
  <w:style w:type="paragraph" w:styleId="aa">
    <w:name w:val="Revision"/>
    <w:hidden/>
    <w:uiPriority w:val="99"/>
    <w:semiHidden/>
    <w:rsid w:val="00692FF9"/>
  </w:style>
  <w:style w:type="paragraph" w:styleId="ab">
    <w:name w:val="header"/>
    <w:basedOn w:val="a"/>
    <w:link w:val="ac"/>
    <w:uiPriority w:val="99"/>
    <w:unhideWhenUsed/>
    <w:rsid w:val="00692FF9"/>
    <w:pPr>
      <w:tabs>
        <w:tab w:val="center" w:pos="4677"/>
        <w:tab w:val="right" w:pos="9355"/>
      </w:tabs>
    </w:pPr>
  </w:style>
  <w:style w:type="character" w:customStyle="1" w:styleId="ac">
    <w:name w:val="Верхний колонтитул Знак"/>
    <w:basedOn w:val="a0"/>
    <w:link w:val="ab"/>
    <w:uiPriority w:val="99"/>
    <w:rsid w:val="00692FF9"/>
  </w:style>
  <w:style w:type="paragraph" w:styleId="ad">
    <w:name w:val="footer"/>
    <w:basedOn w:val="a"/>
    <w:link w:val="ae"/>
    <w:uiPriority w:val="99"/>
    <w:unhideWhenUsed/>
    <w:rsid w:val="00692FF9"/>
    <w:pPr>
      <w:tabs>
        <w:tab w:val="center" w:pos="4677"/>
        <w:tab w:val="right" w:pos="9355"/>
      </w:tabs>
    </w:pPr>
  </w:style>
  <w:style w:type="character" w:customStyle="1" w:styleId="ae">
    <w:name w:val="Нижний колонтитул Знак"/>
    <w:basedOn w:val="a0"/>
    <w:link w:val="ad"/>
    <w:uiPriority w:val="99"/>
    <w:rsid w:val="00692F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254035">
      <w:bodyDiv w:val="1"/>
      <w:marLeft w:val="0"/>
      <w:marRight w:val="0"/>
      <w:marTop w:val="0"/>
      <w:marBottom w:val="0"/>
      <w:divBdr>
        <w:top w:val="none" w:sz="0" w:space="0" w:color="auto"/>
        <w:left w:val="none" w:sz="0" w:space="0" w:color="auto"/>
        <w:bottom w:val="none" w:sz="0" w:space="0" w:color="auto"/>
        <w:right w:val="none" w:sz="0" w:space="0" w:color="auto"/>
      </w:divBdr>
    </w:div>
    <w:div w:id="66348612">
      <w:bodyDiv w:val="1"/>
      <w:marLeft w:val="0"/>
      <w:marRight w:val="0"/>
      <w:marTop w:val="0"/>
      <w:marBottom w:val="0"/>
      <w:divBdr>
        <w:top w:val="none" w:sz="0" w:space="0" w:color="auto"/>
        <w:left w:val="none" w:sz="0" w:space="0" w:color="auto"/>
        <w:bottom w:val="none" w:sz="0" w:space="0" w:color="auto"/>
        <w:right w:val="none" w:sz="0" w:space="0" w:color="auto"/>
      </w:divBdr>
    </w:div>
    <w:div w:id="181478765">
      <w:bodyDiv w:val="1"/>
      <w:marLeft w:val="0"/>
      <w:marRight w:val="0"/>
      <w:marTop w:val="0"/>
      <w:marBottom w:val="0"/>
      <w:divBdr>
        <w:top w:val="none" w:sz="0" w:space="0" w:color="auto"/>
        <w:left w:val="none" w:sz="0" w:space="0" w:color="auto"/>
        <w:bottom w:val="none" w:sz="0" w:space="0" w:color="auto"/>
        <w:right w:val="none" w:sz="0" w:space="0" w:color="auto"/>
      </w:divBdr>
      <w:divsChild>
        <w:div w:id="1158882567">
          <w:marLeft w:val="0"/>
          <w:marRight w:val="0"/>
          <w:marTop w:val="0"/>
          <w:marBottom w:val="0"/>
          <w:divBdr>
            <w:top w:val="none" w:sz="0" w:space="0" w:color="auto"/>
            <w:left w:val="none" w:sz="0" w:space="0" w:color="auto"/>
            <w:bottom w:val="none" w:sz="0" w:space="0" w:color="auto"/>
            <w:right w:val="none" w:sz="0" w:space="0" w:color="auto"/>
          </w:divBdr>
          <w:divsChild>
            <w:div w:id="1917086695">
              <w:marLeft w:val="0"/>
              <w:marRight w:val="0"/>
              <w:marTop w:val="0"/>
              <w:marBottom w:val="0"/>
              <w:divBdr>
                <w:top w:val="none" w:sz="0" w:space="0" w:color="auto"/>
                <w:left w:val="none" w:sz="0" w:space="0" w:color="auto"/>
                <w:bottom w:val="none" w:sz="0" w:space="0" w:color="auto"/>
                <w:right w:val="none" w:sz="0" w:space="0" w:color="auto"/>
              </w:divBdr>
            </w:div>
            <w:div w:id="305013196">
              <w:marLeft w:val="0"/>
              <w:marRight w:val="0"/>
              <w:marTop w:val="0"/>
              <w:marBottom w:val="0"/>
              <w:divBdr>
                <w:top w:val="none" w:sz="0" w:space="0" w:color="auto"/>
                <w:left w:val="none" w:sz="0" w:space="0" w:color="auto"/>
                <w:bottom w:val="none" w:sz="0" w:space="0" w:color="auto"/>
                <w:right w:val="none" w:sz="0" w:space="0" w:color="auto"/>
              </w:divBdr>
            </w:div>
            <w:div w:id="357782170">
              <w:marLeft w:val="0"/>
              <w:marRight w:val="0"/>
              <w:marTop w:val="0"/>
              <w:marBottom w:val="0"/>
              <w:divBdr>
                <w:top w:val="none" w:sz="0" w:space="0" w:color="auto"/>
                <w:left w:val="none" w:sz="0" w:space="0" w:color="auto"/>
                <w:bottom w:val="none" w:sz="0" w:space="0" w:color="auto"/>
                <w:right w:val="none" w:sz="0" w:space="0" w:color="auto"/>
              </w:divBdr>
            </w:div>
            <w:div w:id="184485786">
              <w:marLeft w:val="0"/>
              <w:marRight w:val="0"/>
              <w:marTop w:val="0"/>
              <w:marBottom w:val="0"/>
              <w:divBdr>
                <w:top w:val="none" w:sz="0" w:space="0" w:color="auto"/>
                <w:left w:val="none" w:sz="0" w:space="0" w:color="auto"/>
                <w:bottom w:val="none" w:sz="0" w:space="0" w:color="auto"/>
                <w:right w:val="none" w:sz="0" w:space="0" w:color="auto"/>
              </w:divBdr>
            </w:div>
            <w:div w:id="461732186">
              <w:marLeft w:val="0"/>
              <w:marRight w:val="0"/>
              <w:marTop w:val="0"/>
              <w:marBottom w:val="0"/>
              <w:divBdr>
                <w:top w:val="none" w:sz="0" w:space="0" w:color="auto"/>
                <w:left w:val="none" w:sz="0" w:space="0" w:color="auto"/>
                <w:bottom w:val="none" w:sz="0" w:space="0" w:color="auto"/>
                <w:right w:val="none" w:sz="0" w:space="0" w:color="auto"/>
              </w:divBdr>
            </w:div>
            <w:div w:id="194150236">
              <w:marLeft w:val="0"/>
              <w:marRight w:val="0"/>
              <w:marTop w:val="0"/>
              <w:marBottom w:val="0"/>
              <w:divBdr>
                <w:top w:val="none" w:sz="0" w:space="0" w:color="auto"/>
                <w:left w:val="none" w:sz="0" w:space="0" w:color="auto"/>
                <w:bottom w:val="none" w:sz="0" w:space="0" w:color="auto"/>
                <w:right w:val="none" w:sz="0" w:space="0" w:color="auto"/>
              </w:divBdr>
            </w:div>
            <w:div w:id="331496627">
              <w:marLeft w:val="0"/>
              <w:marRight w:val="0"/>
              <w:marTop w:val="0"/>
              <w:marBottom w:val="0"/>
              <w:divBdr>
                <w:top w:val="none" w:sz="0" w:space="0" w:color="auto"/>
                <w:left w:val="none" w:sz="0" w:space="0" w:color="auto"/>
                <w:bottom w:val="none" w:sz="0" w:space="0" w:color="auto"/>
                <w:right w:val="none" w:sz="0" w:space="0" w:color="auto"/>
              </w:divBdr>
            </w:div>
            <w:div w:id="765734756">
              <w:marLeft w:val="0"/>
              <w:marRight w:val="0"/>
              <w:marTop w:val="0"/>
              <w:marBottom w:val="0"/>
              <w:divBdr>
                <w:top w:val="none" w:sz="0" w:space="0" w:color="auto"/>
                <w:left w:val="none" w:sz="0" w:space="0" w:color="auto"/>
                <w:bottom w:val="none" w:sz="0" w:space="0" w:color="auto"/>
                <w:right w:val="none" w:sz="0" w:space="0" w:color="auto"/>
              </w:divBdr>
            </w:div>
            <w:div w:id="722631912">
              <w:marLeft w:val="0"/>
              <w:marRight w:val="0"/>
              <w:marTop w:val="0"/>
              <w:marBottom w:val="0"/>
              <w:divBdr>
                <w:top w:val="none" w:sz="0" w:space="0" w:color="auto"/>
                <w:left w:val="none" w:sz="0" w:space="0" w:color="auto"/>
                <w:bottom w:val="none" w:sz="0" w:space="0" w:color="auto"/>
                <w:right w:val="none" w:sz="0" w:space="0" w:color="auto"/>
              </w:divBdr>
            </w:div>
            <w:div w:id="137573453">
              <w:marLeft w:val="0"/>
              <w:marRight w:val="0"/>
              <w:marTop w:val="0"/>
              <w:marBottom w:val="0"/>
              <w:divBdr>
                <w:top w:val="none" w:sz="0" w:space="0" w:color="auto"/>
                <w:left w:val="none" w:sz="0" w:space="0" w:color="auto"/>
                <w:bottom w:val="none" w:sz="0" w:space="0" w:color="auto"/>
                <w:right w:val="none" w:sz="0" w:space="0" w:color="auto"/>
              </w:divBdr>
            </w:div>
            <w:div w:id="190387328">
              <w:marLeft w:val="0"/>
              <w:marRight w:val="0"/>
              <w:marTop w:val="0"/>
              <w:marBottom w:val="0"/>
              <w:divBdr>
                <w:top w:val="none" w:sz="0" w:space="0" w:color="auto"/>
                <w:left w:val="none" w:sz="0" w:space="0" w:color="auto"/>
                <w:bottom w:val="none" w:sz="0" w:space="0" w:color="auto"/>
                <w:right w:val="none" w:sz="0" w:space="0" w:color="auto"/>
              </w:divBdr>
            </w:div>
            <w:div w:id="2146773911">
              <w:marLeft w:val="0"/>
              <w:marRight w:val="0"/>
              <w:marTop w:val="0"/>
              <w:marBottom w:val="0"/>
              <w:divBdr>
                <w:top w:val="none" w:sz="0" w:space="0" w:color="auto"/>
                <w:left w:val="none" w:sz="0" w:space="0" w:color="auto"/>
                <w:bottom w:val="none" w:sz="0" w:space="0" w:color="auto"/>
                <w:right w:val="none" w:sz="0" w:space="0" w:color="auto"/>
              </w:divBdr>
            </w:div>
            <w:div w:id="1523787032">
              <w:marLeft w:val="0"/>
              <w:marRight w:val="0"/>
              <w:marTop w:val="0"/>
              <w:marBottom w:val="0"/>
              <w:divBdr>
                <w:top w:val="none" w:sz="0" w:space="0" w:color="auto"/>
                <w:left w:val="none" w:sz="0" w:space="0" w:color="auto"/>
                <w:bottom w:val="none" w:sz="0" w:space="0" w:color="auto"/>
                <w:right w:val="none" w:sz="0" w:space="0" w:color="auto"/>
              </w:divBdr>
            </w:div>
            <w:div w:id="794979948">
              <w:marLeft w:val="0"/>
              <w:marRight w:val="0"/>
              <w:marTop w:val="0"/>
              <w:marBottom w:val="0"/>
              <w:divBdr>
                <w:top w:val="none" w:sz="0" w:space="0" w:color="auto"/>
                <w:left w:val="none" w:sz="0" w:space="0" w:color="auto"/>
                <w:bottom w:val="none" w:sz="0" w:space="0" w:color="auto"/>
                <w:right w:val="none" w:sz="0" w:space="0" w:color="auto"/>
              </w:divBdr>
            </w:div>
            <w:div w:id="1129398714">
              <w:marLeft w:val="0"/>
              <w:marRight w:val="0"/>
              <w:marTop w:val="0"/>
              <w:marBottom w:val="0"/>
              <w:divBdr>
                <w:top w:val="none" w:sz="0" w:space="0" w:color="auto"/>
                <w:left w:val="none" w:sz="0" w:space="0" w:color="auto"/>
                <w:bottom w:val="none" w:sz="0" w:space="0" w:color="auto"/>
                <w:right w:val="none" w:sz="0" w:space="0" w:color="auto"/>
              </w:divBdr>
            </w:div>
            <w:div w:id="23536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354870">
      <w:bodyDiv w:val="1"/>
      <w:marLeft w:val="0"/>
      <w:marRight w:val="0"/>
      <w:marTop w:val="0"/>
      <w:marBottom w:val="0"/>
      <w:divBdr>
        <w:top w:val="none" w:sz="0" w:space="0" w:color="auto"/>
        <w:left w:val="none" w:sz="0" w:space="0" w:color="auto"/>
        <w:bottom w:val="none" w:sz="0" w:space="0" w:color="auto"/>
        <w:right w:val="none" w:sz="0" w:space="0" w:color="auto"/>
      </w:divBdr>
      <w:divsChild>
        <w:div w:id="710768422">
          <w:marLeft w:val="0"/>
          <w:marRight w:val="0"/>
          <w:marTop w:val="0"/>
          <w:marBottom w:val="0"/>
          <w:divBdr>
            <w:top w:val="none" w:sz="0" w:space="0" w:color="auto"/>
            <w:left w:val="none" w:sz="0" w:space="0" w:color="auto"/>
            <w:bottom w:val="none" w:sz="0" w:space="0" w:color="auto"/>
            <w:right w:val="none" w:sz="0" w:space="0" w:color="auto"/>
          </w:divBdr>
          <w:divsChild>
            <w:div w:id="1954238647">
              <w:marLeft w:val="0"/>
              <w:marRight w:val="0"/>
              <w:marTop w:val="0"/>
              <w:marBottom w:val="0"/>
              <w:divBdr>
                <w:top w:val="none" w:sz="0" w:space="0" w:color="auto"/>
                <w:left w:val="none" w:sz="0" w:space="0" w:color="auto"/>
                <w:bottom w:val="none" w:sz="0" w:space="0" w:color="auto"/>
                <w:right w:val="none" w:sz="0" w:space="0" w:color="auto"/>
              </w:divBdr>
              <w:divsChild>
                <w:div w:id="111555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7935003">
      <w:bodyDiv w:val="1"/>
      <w:marLeft w:val="0"/>
      <w:marRight w:val="0"/>
      <w:marTop w:val="0"/>
      <w:marBottom w:val="0"/>
      <w:divBdr>
        <w:top w:val="none" w:sz="0" w:space="0" w:color="auto"/>
        <w:left w:val="none" w:sz="0" w:space="0" w:color="auto"/>
        <w:bottom w:val="none" w:sz="0" w:space="0" w:color="auto"/>
        <w:right w:val="none" w:sz="0" w:space="0" w:color="auto"/>
      </w:divBdr>
      <w:divsChild>
        <w:div w:id="915286263">
          <w:marLeft w:val="0"/>
          <w:marRight w:val="0"/>
          <w:marTop w:val="0"/>
          <w:marBottom w:val="0"/>
          <w:divBdr>
            <w:top w:val="single" w:sz="2" w:space="0" w:color="auto"/>
            <w:left w:val="single" w:sz="2" w:space="0" w:color="auto"/>
            <w:bottom w:val="single" w:sz="6" w:space="0" w:color="auto"/>
            <w:right w:val="single" w:sz="2" w:space="0" w:color="auto"/>
          </w:divBdr>
          <w:divsChild>
            <w:div w:id="284770703">
              <w:marLeft w:val="0"/>
              <w:marRight w:val="0"/>
              <w:marTop w:val="100"/>
              <w:marBottom w:val="100"/>
              <w:divBdr>
                <w:top w:val="single" w:sz="2" w:space="0" w:color="D9D9E3"/>
                <w:left w:val="single" w:sz="2" w:space="0" w:color="D9D9E3"/>
                <w:bottom w:val="single" w:sz="2" w:space="0" w:color="D9D9E3"/>
                <w:right w:val="single" w:sz="2" w:space="0" w:color="D9D9E3"/>
              </w:divBdr>
              <w:divsChild>
                <w:div w:id="606078583">
                  <w:marLeft w:val="0"/>
                  <w:marRight w:val="0"/>
                  <w:marTop w:val="0"/>
                  <w:marBottom w:val="0"/>
                  <w:divBdr>
                    <w:top w:val="single" w:sz="2" w:space="0" w:color="D9D9E3"/>
                    <w:left w:val="single" w:sz="2" w:space="0" w:color="D9D9E3"/>
                    <w:bottom w:val="single" w:sz="2" w:space="0" w:color="D9D9E3"/>
                    <w:right w:val="single" w:sz="2" w:space="0" w:color="D9D9E3"/>
                  </w:divBdr>
                  <w:divsChild>
                    <w:div w:id="1154295178">
                      <w:marLeft w:val="0"/>
                      <w:marRight w:val="0"/>
                      <w:marTop w:val="0"/>
                      <w:marBottom w:val="0"/>
                      <w:divBdr>
                        <w:top w:val="single" w:sz="2" w:space="0" w:color="D9D9E3"/>
                        <w:left w:val="single" w:sz="2" w:space="0" w:color="D9D9E3"/>
                        <w:bottom w:val="single" w:sz="2" w:space="0" w:color="D9D9E3"/>
                        <w:right w:val="single" w:sz="2" w:space="0" w:color="D9D9E3"/>
                      </w:divBdr>
                      <w:divsChild>
                        <w:div w:id="364599914">
                          <w:marLeft w:val="0"/>
                          <w:marRight w:val="0"/>
                          <w:marTop w:val="0"/>
                          <w:marBottom w:val="0"/>
                          <w:divBdr>
                            <w:top w:val="single" w:sz="2" w:space="0" w:color="D9D9E3"/>
                            <w:left w:val="single" w:sz="2" w:space="0" w:color="D9D9E3"/>
                            <w:bottom w:val="single" w:sz="2" w:space="0" w:color="D9D9E3"/>
                            <w:right w:val="single" w:sz="2" w:space="0" w:color="D9D9E3"/>
                          </w:divBdr>
                          <w:divsChild>
                            <w:div w:id="12149996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89870476">
      <w:bodyDiv w:val="1"/>
      <w:marLeft w:val="0"/>
      <w:marRight w:val="0"/>
      <w:marTop w:val="0"/>
      <w:marBottom w:val="0"/>
      <w:divBdr>
        <w:top w:val="none" w:sz="0" w:space="0" w:color="auto"/>
        <w:left w:val="none" w:sz="0" w:space="0" w:color="auto"/>
        <w:bottom w:val="none" w:sz="0" w:space="0" w:color="auto"/>
        <w:right w:val="none" w:sz="0" w:space="0" w:color="auto"/>
      </w:divBdr>
      <w:divsChild>
        <w:div w:id="20740038">
          <w:marLeft w:val="0"/>
          <w:marRight w:val="0"/>
          <w:marTop w:val="0"/>
          <w:marBottom w:val="0"/>
          <w:divBdr>
            <w:top w:val="none" w:sz="0" w:space="0" w:color="auto"/>
            <w:left w:val="none" w:sz="0" w:space="0" w:color="auto"/>
            <w:bottom w:val="none" w:sz="0" w:space="0" w:color="auto"/>
            <w:right w:val="none" w:sz="0" w:space="0" w:color="auto"/>
          </w:divBdr>
          <w:divsChild>
            <w:div w:id="1526482856">
              <w:marLeft w:val="0"/>
              <w:marRight w:val="0"/>
              <w:marTop w:val="0"/>
              <w:marBottom w:val="0"/>
              <w:divBdr>
                <w:top w:val="none" w:sz="0" w:space="0" w:color="auto"/>
                <w:left w:val="none" w:sz="0" w:space="0" w:color="auto"/>
                <w:bottom w:val="none" w:sz="0" w:space="0" w:color="auto"/>
                <w:right w:val="none" w:sz="0" w:space="0" w:color="auto"/>
              </w:divBdr>
            </w:div>
            <w:div w:id="635381394">
              <w:marLeft w:val="0"/>
              <w:marRight w:val="0"/>
              <w:marTop w:val="0"/>
              <w:marBottom w:val="0"/>
              <w:divBdr>
                <w:top w:val="none" w:sz="0" w:space="0" w:color="auto"/>
                <w:left w:val="none" w:sz="0" w:space="0" w:color="auto"/>
                <w:bottom w:val="none" w:sz="0" w:space="0" w:color="auto"/>
                <w:right w:val="none" w:sz="0" w:space="0" w:color="auto"/>
              </w:divBdr>
            </w:div>
            <w:div w:id="1203058506">
              <w:marLeft w:val="0"/>
              <w:marRight w:val="0"/>
              <w:marTop w:val="0"/>
              <w:marBottom w:val="0"/>
              <w:divBdr>
                <w:top w:val="none" w:sz="0" w:space="0" w:color="auto"/>
                <w:left w:val="none" w:sz="0" w:space="0" w:color="auto"/>
                <w:bottom w:val="none" w:sz="0" w:space="0" w:color="auto"/>
                <w:right w:val="none" w:sz="0" w:space="0" w:color="auto"/>
              </w:divBdr>
            </w:div>
            <w:div w:id="428040964">
              <w:marLeft w:val="0"/>
              <w:marRight w:val="0"/>
              <w:marTop w:val="0"/>
              <w:marBottom w:val="0"/>
              <w:divBdr>
                <w:top w:val="none" w:sz="0" w:space="0" w:color="auto"/>
                <w:left w:val="none" w:sz="0" w:space="0" w:color="auto"/>
                <w:bottom w:val="none" w:sz="0" w:space="0" w:color="auto"/>
                <w:right w:val="none" w:sz="0" w:space="0" w:color="auto"/>
              </w:divBdr>
            </w:div>
            <w:div w:id="1038628275">
              <w:marLeft w:val="0"/>
              <w:marRight w:val="0"/>
              <w:marTop w:val="0"/>
              <w:marBottom w:val="0"/>
              <w:divBdr>
                <w:top w:val="none" w:sz="0" w:space="0" w:color="auto"/>
                <w:left w:val="none" w:sz="0" w:space="0" w:color="auto"/>
                <w:bottom w:val="none" w:sz="0" w:space="0" w:color="auto"/>
                <w:right w:val="none" w:sz="0" w:space="0" w:color="auto"/>
              </w:divBdr>
            </w:div>
            <w:div w:id="891384992">
              <w:marLeft w:val="0"/>
              <w:marRight w:val="0"/>
              <w:marTop w:val="0"/>
              <w:marBottom w:val="0"/>
              <w:divBdr>
                <w:top w:val="none" w:sz="0" w:space="0" w:color="auto"/>
                <w:left w:val="none" w:sz="0" w:space="0" w:color="auto"/>
                <w:bottom w:val="none" w:sz="0" w:space="0" w:color="auto"/>
                <w:right w:val="none" w:sz="0" w:space="0" w:color="auto"/>
              </w:divBdr>
            </w:div>
            <w:div w:id="1480534194">
              <w:marLeft w:val="0"/>
              <w:marRight w:val="0"/>
              <w:marTop w:val="0"/>
              <w:marBottom w:val="0"/>
              <w:divBdr>
                <w:top w:val="none" w:sz="0" w:space="0" w:color="auto"/>
                <w:left w:val="none" w:sz="0" w:space="0" w:color="auto"/>
                <w:bottom w:val="none" w:sz="0" w:space="0" w:color="auto"/>
                <w:right w:val="none" w:sz="0" w:space="0" w:color="auto"/>
              </w:divBdr>
            </w:div>
            <w:div w:id="1107390394">
              <w:marLeft w:val="0"/>
              <w:marRight w:val="0"/>
              <w:marTop w:val="0"/>
              <w:marBottom w:val="0"/>
              <w:divBdr>
                <w:top w:val="none" w:sz="0" w:space="0" w:color="auto"/>
                <w:left w:val="none" w:sz="0" w:space="0" w:color="auto"/>
                <w:bottom w:val="none" w:sz="0" w:space="0" w:color="auto"/>
                <w:right w:val="none" w:sz="0" w:space="0" w:color="auto"/>
              </w:divBdr>
            </w:div>
            <w:div w:id="1223635546">
              <w:marLeft w:val="0"/>
              <w:marRight w:val="0"/>
              <w:marTop w:val="0"/>
              <w:marBottom w:val="0"/>
              <w:divBdr>
                <w:top w:val="none" w:sz="0" w:space="0" w:color="auto"/>
                <w:left w:val="none" w:sz="0" w:space="0" w:color="auto"/>
                <w:bottom w:val="none" w:sz="0" w:space="0" w:color="auto"/>
                <w:right w:val="none" w:sz="0" w:space="0" w:color="auto"/>
              </w:divBdr>
            </w:div>
            <w:div w:id="820928966">
              <w:marLeft w:val="0"/>
              <w:marRight w:val="0"/>
              <w:marTop w:val="0"/>
              <w:marBottom w:val="0"/>
              <w:divBdr>
                <w:top w:val="none" w:sz="0" w:space="0" w:color="auto"/>
                <w:left w:val="none" w:sz="0" w:space="0" w:color="auto"/>
                <w:bottom w:val="none" w:sz="0" w:space="0" w:color="auto"/>
                <w:right w:val="none" w:sz="0" w:space="0" w:color="auto"/>
              </w:divBdr>
            </w:div>
            <w:div w:id="489103798">
              <w:marLeft w:val="0"/>
              <w:marRight w:val="0"/>
              <w:marTop w:val="0"/>
              <w:marBottom w:val="0"/>
              <w:divBdr>
                <w:top w:val="none" w:sz="0" w:space="0" w:color="auto"/>
                <w:left w:val="none" w:sz="0" w:space="0" w:color="auto"/>
                <w:bottom w:val="none" w:sz="0" w:space="0" w:color="auto"/>
                <w:right w:val="none" w:sz="0" w:space="0" w:color="auto"/>
              </w:divBdr>
            </w:div>
            <w:div w:id="1571649659">
              <w:marLeft w:val="0"/>
              <w:marRight w:val="0"/>
              <w:marTop w:val="0"/>
              <w:marBottom w:val="0"/>
              <w:divBdr>
                <w:top w:val="none" w:sz="0" w:space="0" w:color="auto"/>
                <w:left w:val="none" w:sz="0" w:space="0" w:color="auto"/>
                <w:bottom w:val="none" w:sz="0" w:space="0" w:color="auto"/>
                <w:right w:val="none" w:sz="0" w:space="0" w:color="auto"/>
              </w:divBdr>
            </w:div>
            <w:div w:id="844244503">
              <w:marLeft w:val="0"/>
              <w:marRight w:val="0"/>
              <w:marTop w:val="0"/>
              <w:marBottom w:val="0"/>
              <w:divBdr>
                <w:top w:val="none" w:sz="0" w:space="0" w:color="auto"/>
                <w:left w:val="none" w:sz="0" w:space="0" w:color="auto"/>
                <w:bottom w:val="none" w:sz="0" w:space="0" w:color="auto"/>
                <w:right w:val="none" w:sz="0" w:space="0" w:color="auto"/>
              </w:divBdr>
            </w:div>
            <w:div w:id="1447113294">
              <w:marLeft w:val="0"/>
              <w:marRight w:val="0"/>
              <w:marTop w:val="0"/>
              <w:marBottom w:val="0"/>
              <w:divBdr>
                <w:top w:val="none" w:sz="0" w:space="0" w:color="auto"/>
                <w:left w:val="none" w:sz="0" w:space="0" w:color="auto"/>
                <w:bottom w:val="none" w:sz="0" w:space="0" w:color="auto"/>
                <w:right w:val="none" w:sz="0" w:space="0" w:color="auto"/>
              </w:divBdr>
            </w:div>
            <w:div w:id="1700467511">
              <w:marLeft w:val="0"/>
              <w:marRight w:val="0"/>
              <w:marTop w:val="0"/>
              <w:marBottom w:val="0"/>
              <w:divBdr>
                <w:top w:val="none" w:sz="0" w:space="0" w:color="auto"/>
                <w:left w:val="none" w:sz="0" w:space="0" w:color="auto"/>
                <w:bottom w:val="none" w:sz="0" w:space="0" w:color="auto"/>
                <w:right w:val="none" w:sz="0" w:space="0" w:color="auto"/>
              </w:divBdr>
            </w:div>
            <w:div w:id="97656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521036">
      <w:bodyDiv w:val="1"/>
      <w:marLeft w:val="0"/>
      <w:marRight w:val="0"/>
      <w:marTop w:val="0"/>
      <w:marBottom w:val="0"/>
      <w:divBdr>
        <w:top w:val="none" w:sz="0" w:space="0" w:color="auto"/>
        <w:left w:val="none" w:sz="0" w:space="0" w:color="auto"/>
        <w:bottom w:val="none" w:sz="0" w:space="0" w:color="auto"/>
        <w:right w:val="none" w:sz="0" w:space="0" w:color="auto"/>
      </w:divBdr>
    </w:div>
    <w:div w:id="344134865">
      <w:bodyDiv w:val="1"/>
      <w:marLeft w:val="0"/>
      <w:marRight w:val="0"/>
      <w:marTop w:val="0"/>
      <w:marBottom w:val="0"/>
      <w:divBdr>
        <w:top w:val="none" w:sz="0" w:space="0" w:color="auto"/>
        <w:left w:val="none" w:sz="0" w:space="0" w:color="auto"/>
        <w:bottom w:val="none" w:sz="0" w:space="0" w:color="auto"/>
        <w:right w:val="none" w:sz="0" w:space="0" w:color="auto"/>
      </w:divBdr>
      <w:divsChild>
        <w:div w:id="1011374046">
          <w:marLeft w:val="0"/>
          <w:marRight w:val="0"/>
          <w:marTop w:val="0"/>
          <w:marBottom w:val="0"/>
          <w:divBdr>
            <w:top w:val="none" w:sz="0" w:space="0" w:color="auto"/>
            <w:left w:val="none" w:sz="0" w:space="0" w:color="auto"/>
            <w:bottom w:val="none" w:sz="0" w:space="0" w:color="auto"/>
            <w:right w:val="none" w:sz="0" w:space="0" w:color="auto"/>
          </w:divBdr>
          <w:divsChild>
            <w:div w:id="1632638092">
              <w:marLeft w:val="0"/>
              <w:marRight w:val="0"/>
              <w:marTop w:val="0"/>
              <w:marBottom w:val="0"/>
              <w:divBdr>
                <w:top w:val="none" w:sz="0" w:space="0" w:color="auto"/>
                <w:left w:val="none" w:sz="0" w:space="0" w:color="auto"/>
                <w:bottom w:val="none" w:sz="0" w:space="0" w:color="auto"/>
                <w:right w:val="none" w:sz="0" w:space="0" w:color="auto"/>
              </w:divBdr>
              <w:divsChild>
                <w:div w:id="110692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2950125">
      <w:bodyDiv w:val="1"/>
      <w:marLeft w:val="0"/>
      <w:marRight w:val="0"/>
      <w:marTop w:val="0"/>
      <w:marBottom w:val="0"/>
      <w:divBdr>
        <w:top w:val="none" w:sz="0" w:space="0" w:color="auto"/>
        <w:left w:val="none" w:sz="0" w:space="0" w:color="auto"/>
        <w:bottom w:val="none" w:sz="0" w:space="0" w:color="auto"/>
        <w:right w:val="none" w:sz="0" w:space="0" w:color="auto"/>
      </w:divBdr>
    </w:div>
    <w:div w:id="425350411">
      <w:bodyDiv w:val="1"/>
      <w:marLeft w:val="0"/>
      <w:marRight w:val="0"/>
      <w:marTop w:val="0"/>
      <w:marBottom w:val="0"/>
      <w:divBdr>
        <w:top w:val="none" w:sz="0" w:space="0" w:color="auto"/>
        <w:left w:val="none" w:sz="0" w:space="0" w:color="auto"/>
        <w:bottom w:val="none" w:sz="0" w:space="0" w:color="auto"/>
        <w:right w:val="none" w:sz="0" w:space="0" w:color="auto"/>
      </w:divBdr>
    </w:div>
    <w:div w:id="458112803">
      <w:bodyDiv w:val="1"/>
      <w:marLeft w:val="0"/>
      <w:marRight w:val="0"/>
      <w:marTop w:val="0"/>
      <w:marBottom w:val="0"/>
      <w:divBdr>
        <w:top w:val="none" w:sz="0" w:space="0" w:color="auto"/>
        <w:left w:val="none" w:sz="0" w:space="0" w:color="auto"/>
        <w:bottom w:val="none" w:sz="0" w:space="0" w:color="auto"/>
        <w:right w:val="none" w:sz="0" w:space="0" w:color="auto"/>
      </w:divBdr>
    </w:div>
    <w:div w:id="467280332">
      <w:bodyDiv w:val="1"/>
      <w:marLeft w:val="0"/>
      <w:marRight w:val="0"/>
      <w:marTop w:val="0"/>
      <w:marBottom w:val="0"/>
      <w:divBdr>
        <w:top w:val="none" w:sz="0" w:space="0" w:color="auto"/>
        <w:left w:val="none" w:sz="0" w:space="0" w:color="auto"/>
        <w:bottom w:val="none" w:sz="0" w:space="0" w:color="auto"/>
        <w:right w:val="none" w:sz="0" w:space="0" w:color="auto"/>
      </w:divBdr>
    </w:div>
    <w:div w:id="484317805">
      <w:bodyDiv w:val="1"/>
      <w:marLeft w:val="0"/>
      <w:marRight w:val="0"/>
      <w:marTop w:val="0"/>
      <w:marBottom w:val="0"/>
      <w:divBdr>
        <w:top w:val="none" w:sz="0" w:space="0" w:color="auto"/>
        <w:left w:val="none" w:sz="0" w:space="0" w:color="auto"/>
        <w:bottom w:val="none" w:sz="0" w:space="0" w:color="auto"/>
        <w:right w:val="none" w:sz="0" w:space="0" w:color="auto"/>
      </w:divBdr>
    </w:div>
    <w:div w:id="506943385">
      <w:bodyDiv w:val="1"/>
      <w:marLeft w:val="0"/>
      <w:marRight w:val="0"/>
      <w:marTop w:val="0"/>
      <w:marBottom w:val="0"/>
      <w:divBdr>
        <w:top w:val="none" w:sz="0" w:space="0" w:color="auto"/>
        <w:left w:val="none" w:sz="0" w:space="0" w:color="auto"/>
        <w:bottom w:val="none" w:sz="0" w:space="0" w:color="auto"/>
        <w:right w:val="none" w:sz="0" w:space="0" w:color="auto"/>
      </w:divBdr>
    </w:div>
    <w:div w:id="554437702">
      <w:bodyDiv w:val="1"/>
      <w:marLeft w:val="0"/>
      <w:marRight w:val="0"/>
      <w:marTop w:val="0"/>
      <w:marBottom w:val="0"/>
      <w:divBdr>
        <w:top w:val="none" w:sz="0" w:space="0" w:color="auto"/>
        <w:left w:val="none" w:sz="0" w:space="0" w:color="auto"/>
        <w:bottom w:val="none" w:sz="0" w:space="0" w:color="auto"/>
        <w:right w:val="none" w:sz="0" w:space="0" w:color="auto"/>
      </w:divBdr>
    </w:div>
    <w:div w:id="628777650">
      <w:bodyDiv w:val="1"/>
      <w:marLeft w:val="0"/>
      <w:marRight w:val="0"/>
      <w:marTop w:val="0"/>
      <w:marBottom w:val="0"/>
      <w:divBdr>
        <w:top w:val="none" w:sz="0" w:space="0" w:color="auto"/>
        <w:left w:val="none" w:sz="0" w:space="0" w:color="auto"/>
        <w:bottom w:val="none" w:sz="0" w:space="0" w:color="auto"/>
        <w:right w:val="none" w:sz="0" w:space="0" w:color="auto"/>
      </w:divBdr>
      <w:divsChild>
        <w:div w:id="1446266419">
          <w:marLeft w:val="0"/>
          <w:marRight w:val="0"/>
          <w:marTop w:val="0"/>
          <w:marBottom w:val="0"/>
          <w:divBdr>
            <w:top w:val="none" w:sz="0" w:space="0" w:color="auto"/>
            <w:left w:val="none" w:sz="0" w:space="0" w:color="auto"/>
            <w:bottom w:val="none" w:sz="0" w:space="0" w:color="auto"/>
            <w:right w:val="none" w:sz="0" w:space="0" w:color="auto"/>
          </w:divBdr>
          <w:divsChild>
            <w:div w:id="603344567">
              <w:marLeft w:val="0"/>
              <w:marRight w:val="0"/>
              <w:marTop w:val="0"/>
              <w:marBottom w:val="0"/>
              <w:divBdr>
                <w:top w:val="none" w:sz="0" w:space="0" w:color="auto"/>
                <w:left w:val="none" w:sz="0" w:space="0" w:color="auto"/>
                <w:bottom w:val="none" w:sz="0" w:space="0" w:color="auto"/>
                <w:right w:val="none" w:sz="0" w:space="0" w:color="auto"/>
              </w:divBdr>
              <w:divsChild>
                <w:div w:id="599025098">
                  <w:marLeft w:val="0"/>
                  <w:marRight w:val="0"/>
                  <w:marTop w:val="0"/>
                  <w:marBottom w:val="0"/>
                  <w:divBdr>
                    <w:top w:val="none" w:sz="0" w:space="0" w:color="auto"/>
                    <w:left w:val="none" w:sz="0" w:space="0" w:color="auto"/>
                    <w:bottom w:val="none" w:sz="0" w:space="0" w:color="auto"/>
                    <w:right w:val="none" w:sz="0" w:space="0" w:color="auto"/>
                  </w:divBdr>
                  <w:divsChild>
                    <w:div w:id="112840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7801789">
      <w:bodyDiv w:val="1"/>
      <w:marLeft w:val="0"/>
      <w:marRight w:val="0"/>
      <w:marTop w:val="0"/>
      <w:marBottom w:val="0"/>
      <w:divBdr>
        <w:top w:val="none" w:sz="0" w:space="0" w:color="auto"/>
        <w:left w:val="none" w:sz="0" w:space="0" w:color="auto"/>
        <w:bottom w:val="none" w:sz="0" w:space="0" w:color="auto"/>
        <w:right w:val="none" w:sz="0" w:space="0" w:color="auto"/>
      </w:divBdr>
      <w:divsChild>
        <w:div w:id="669983767">
          <w:marLeft w:val="0"/>
          <w:marRight w:val="0"/>
          <w:marTop w:val="0"/>
          <w:marBottom w:val="0"/>
          <w:divBdr>
            <w:top w:val="none" w:sz="0" w:space="0" w:color="auto"/>
            <w:left w:val="none" w:sz="0" w:space="0" w:color="auto"/>
            <w:bottom w:val="none" w:sz="0" w:space="0" w:color="auto"/>
            <w:right w:val="none" w:sz="0" w:space="0" w:color="auto"/>
          </w:divBdr>
          <w:divsChild>
            <w:div w:id="1879778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116100">
      <w:bodyDiv w:val="1"/>
      <w:marLeft w:val="0"/>
      <w:marRight w:val="0"/>
      <w:marTop w:val="0"/>
      <w:marBottom w:val="0"/>
      <w:divBdr>
        <w:top w:val="none" w:sz="0" w:space="0" w:color="auto"/>
        <w:left w:val="none" w:sz="0" w:space="0" w:color="auto"/>
        <w:bottom w:val="none" w:sz="0" w:space="0" w:color="auto"/>
        <w:right w:val="none" w:sz="0" w:space="0" w:color="auto"/>
      </w:divBdr>
    </w:div>
    <w:div w:id="682783854">
      <w:bodyDiv w:val="1"/>
      <w:marLeft w:val="0"/>
      <w:marRight w:val="0"/>
      <w:marTop w:val="0"/>
      <w:marBottom w:val="0"/>
      <w:divBdr>
        <w:top w:val="none" w:sz="0" w:space="0" w:color="auto"/>
        <w:left w:val="none" w:sz="0" w:space="0" w:color="auto"/>
        <w:bottom w:val="none" w:sz="0" w:space="0" w:color="auto"/>
        <w:right w:val="none" w:sz="0" w:space="0" w:color="auto"/>
      </w:divBdr>
    </w:div>
    <w:div w:id="711659051">
      <w:bodyDiv w:val="1"/>
      <w:marLeft w:val="0"/>
      <w:marRight w:val="0"/>
      <w:marTop w:val="0"/>
      <w:marBottom w:val="0"/>
      <w:divBdr>
        <w:top w:val="none" w:sz="0" w:space="0" w:color="auto"/>
        <w:left w:val="none" w:sz="0" w:space="0" w:color="auto"/>
        <w:bottom w:val="none" w:sz="0" w:space="0" w:color="auto"/>
        <w:right w:val="none" w:sz="0" w:space="0" w:color="auto"/>
      </w:divBdr>
    </w:div>
    <w:div w:id="856699032">
      <w:bodyDiv w:val="1"/>
      <w:marLeft w:val="0"/>
      <w:marRight w:val="0"/>
      <w:marTop w:val="0"/>
      <w:marBottom w:val="0"/>
      <w:divBdr>
        <w:top w:val="none" w:sz="0" w:space="0" w:color="auto"/>
        <w:left w:val="none" w:sz="0" w:space="0" w:color="auto"/>
        <w:bottom w:val="none" w:sz="0" w:space="0" w:color="auto"/>
        <w:right w:val="none" w:sz="0" w:space="0" w:color="auto"/>
      </w:divBdr>
      <w:divsChild>
        <w:div w:id="1803886889">
          <w:marLeft w:val="0"/>
          <w:marRight w:val="0"/>
          <w:marTop w:val="0"/>
          <w:marBottom w:val="0"/>
          <w:divBdr>
            <w:top w:val="none" w:sz="0" w:space="0" w:color="auto"/>
            <w:left w:val="none" w:sz="0" w:space="0" w:color="auto"/>
            <w:bottom w:val="none" w:sz="0" w:space="0" w:color="auto"/>
            <w:right w:val="none" w:sz="0" w:space="0" w:color="auto"/>
          </w:divBdr>
          <w:divsChild>
            <w:div w:id="1339505688">
              <w:marLeft w:val="0"/>
              <w:marRight w:val="0"/>
              <w:marTop w:val="0"/>
              <w:marBottom w:val="0"/>
              <w:divBdr>
                <w:top w:val="none" w:sz="0" w:space="0" w:color="auto"/>
                <w:left w:val="none" w:sz="0" w:space="0" w:color="auto"/>
                <w:bottom w:val="none" w:sz="0" w:space="0" w:color="auto"/>
                <w:right w:val="none" w:sz="0" w:space="0" w:color="auto"/>
              </w:divBdr>
              <w:divsChild>
                <w:div w:id="41995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6477972">
      <w:bodyDiv w:val="1"/>
      <w:marLeft w:val="0"/>
      <w:marRight w:val="0"/>
      <w:marTop w:val="0"/>
      <w:marBottom w:val="0"/>
      <w:divBdr>
        <w:top w:val="none" w:sz="0" w:space="0" w:color="auto"/>
        <w:left w:val="none" w:sz="0" w:space="0" w:color="auto"/>
        <w:bottom w:val="none" w:sz="0" w:space="0" w:color="auto"/>
        <w:right w:val="none" w:sz="0" w:space="0" w:color="auto"/>
      </w:divBdr>
    </w:div>
    <w:div w:id="964430626">
      <w:bodyDiv w:val="1"/>
      <w:marLeft w:val="0"/>
      <w:marRight w:val="0"/>
      <w:marTop w:val="0"/>
      <w:marBottom w:val="0"/>
      <w:divBdr>
        <w:top w:val="none" w:sz="0" w:space="0" w:color="auto"/>
        <w:left w:val="none" w:sz="0" w:space="0" w:color="auto"/>
        <w:bottom w:val="none" w:sz="0" w:space="0" w:color="auto"/>
        <w:right w:val="none" w:sz="0" w:space="0" w:color="auto"/>
      </w:divBdr>
      <w:divsChild>
        <w:div w:id="93139062">
          <w:marLeft w:val="0"/>
          <w:marRight w:val="0"/>
          <w:marTop w:val="0"/>
          <w:marBottom w:val="0"/>
          <w:divBdr>
            <w:top w:val="none" w:sz="0" w:space="0" w:color="auto"/>
            <w:left w:val="none" w:sz="0" w:space="0" w:color="auto"/>
            <w:bottom w:val="none" w:sz="0" w:space="0" w:color="auto"/>
            <w:right w:val="none" w:sz="0" w:space="0" w:color="auto"/>
          </w:divBdr>
          <w:divsChild>
            <w:div w:id="208464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616899">
      <w:bodyDiv w:val="1"/>
      <w:marLeft w:val="0"/>
      <w:marRight w:val="0"/>
      <w:marTop w:val="0"/>
      <w:marBottom w:val="0"/>
      <w:divBdr>
        <w:top w:val="none" w:sz="0" w:space="0" w:color="auto"/>
        <w:left w:val="none" w:sz="0" w:space="0" w:color="auto"/>
        <w:bottom w:val="none" w:sz="0" w:space="0" w:color="auto"/>
        <w:right w:val="none" w:sz="0" w:space="0" w:color="auto"/>
      </w:divBdr>
    </w:div>
    <w:div w:id="1088428659">
      <w:bodyDiv w:val="1"/>
      <w:marLeft w:val="0"/>
      <w:marRight w:val="0"/>
      <w:marTop w:val="0"/>
      <w:marBottom w:val="0"/>
      <w:divBdr>
        <w:top w:val="none" w:sz="0" w:space="0" w:color="auto"/>
        <w:left w:val="none" w:sz="0" w:space="0" w:color="auto"/>
        <w:bottom w:val="none" w:sz="0" w:space="0" w:color="auto"/>
        <w:right w:val="none" w:sz="0" w:space="0" w:color="auto"/>
      </w:divBdr>
      <w:divsChild>
        <w:div w:id="737746037">
          <w:marLeft w:val="0"/>
          <w:marRight w:val="0"/>
          <w:marTop w:val="0"/>
          <w:marBottom w:val="0"/>
          <w:divBdr>
            <w:top w:val="single" w:sz="2" w:space="0" w:color="auto"/>
            <w:left w:val="single" w:sz="2" w:space="0" w:color="auto"/>
            <w:bottom w:val="single" w:sz="6" w:space="0" w:color="auto"/>
            <w:right w:val="single" w:sz="2" w:space="0" w:color="auto"/>
          </w:divBdr>
          <w:divsChild>
            <w:div w:id="227812059">
              <w:marLeft w:val="0"/>
              <w:marRight w:val="0"/>
              <w:marTop w:val="100"/>
              <w:marBottom w:val="100"/>
              <w:divBdr>
                <w:top w:val="single" w:sz="2" w:space="0" w:color="D9D9E3"/>
                <w:left w:val="single" w:sz="2" w:space="0" w:color="D9D9E3"/>
                <w:bottom w:val="single" w:sz="2" w:space="0" w:color="D9D9E3"/>
                <w:right w:val="single" w:sz="2" w:space="0" w:color="D9D9E3"/>
              </w:divBdr>
              <w:divsChild>
                <w:div w:id="1894998780">
                  <w:marLeft w:val="0"/>
                  <w:marRight w:val="0"/>
                  <w:marTop w:val="0"/>
                  <w:marBottom w:val="0"/>
                  <w:divBdr>
                    <w:top w:val="single" w:sz="2" w:space="0" w:color="D9D9E3"/>
                    <w:left w:val="single" w:sz="2" w:space="0" w:color="D9D9E3"/>
                    <w:bottom w:val="single" w:sz="2" w:space="0" w:color="D9D9E3"/>
                    <w:right w:val="single" w:sz="2" w:space="0" w:color="D9D9E3"/>
                  </w:divBdr>
                  <w:divsChild>
                    <w:div w:id="43606429">
                      <w:marLeft w:val="0"/>
                      <w:marRight w:val="0"/>
                      <w:marTop w:val="0"/>
                      <w:marBottom w:val="0"/>
                      <w:divBdr>
                        <w:top w:val="single" w:sz="2" w:space="0" w:color="D9D9E3"/>
                        <w:left w:val="single" w:sz="2" w:space="0" w:color="D9D9E3"/>
                        <w:bottom w:val="single" w:sz="2" w:space="0" w:color="D9D9E3"/>
                        <w:right w:val="single" w:sz="2" w:space="0" w:color="D9D9E3"/>
                      </w:divBdr>
                      <w:divsChild>
                        <w:div w:id="797643667">
                          <w:marLeft w:val="0"/>
                          <w:marRight w:val="0"/>
                          <w:marTop w:val="0"/>
                          <w:marBottom w:val="0"/>
                          <w:divBdr>
                            <w:top w:val="single" w:sz="2" w:space="0" w:color="D9D9E3"/>
                            <w:left w:val="single" w:sz="2" w:space="0" w:color="D9D9E3"/>
                            <w:bottom w:val="single" w:sz="2" w:space="0" w:color="D9D9E3"/>
                            <w:right w:val="single" w:sz="2" w:space="0" w:color="D9D9E3"/>
                          </w:divBdr>
                          <w:divsChild>
                            <w:div w:id="3670685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91581633">
      <w:bodyDiv w:val="1"/>
      <w:marLeft w:val="0"/>
      <w:marRight w:val="0"/>
      <w:marTop w:val="0"/>
      <w:marBottom w:val="0"/>
      <w:divBdr>
        <w:top w:val="none" w:sz="0" w:space="0" w:color="auto"/>
        <w:left w:val="none" w:sz="0" w:space="0" w:color="auto"/>
        <w:bottom w:val="none" w:sz="0" w:space="0" w:color="auto"/>
        <w:right w:val="none" w:sz="0" w:space="0" w:color="auto"/>
      </w:divBdr>
    </w:div>
    <w:div w:id="1094010111">
      <w:bodyDiv w:val="1"/>
      <w:marLeft w:val="0"/>
      <w:marRight w:val="0"/>
      <w:marTop w:val="0"/>
      <w:marBottom w:val="0"/>
      <w:divBdr>
        <w:top w:val="none" w:sz="0" w:space="0" w:color="auto"/>
        <w:left w:val="none" w:sz="0" w:space="0" w:color="auto"/>
        <w:bottom w:val="none" w:sz="0" w:space="0" w:color="auto"/>
        <w:right w:val="none" w:sz="0" w:space="0" w:color="auto"/>
      </w:divBdr>
      <w:divsChild>
        <w:div w:id="319818281">
          <w:marLeft w:val="0"/>
          <w:marRight w:val="0"/>
          <w:marTop w:val="0"/>
          <w:marBottom w:val="0"/>
          <w:divBdr>
            <w:top w:val="none" w:sz="0" w:space="0" w:color="auto"/>
            <w:left w:val="none" w:sz="0" w:space="0" w:color="auto"/>
            <w:bottom w:val="none" w:sz="0" w:space="0" w:color="auto"/>
            <w:right w:val="none" w:sz="0" w:space="0" w:color="auto"/>
          </w:divBdr>
          <w:divsChild>
            <w:div w:id="690035537">
              <w:marLeft w:val="0"/>
              <w:marRight w:val="0"/>
              <w:marTop w:val="0"/>
              <w:marBottom w:val="0"/>
              <w:divBdr>
                <w:top w:val="none" w:sz="0" w:space="0" w:color="auto"/>
                <w:left w:val="none" w:sz="0" w:space="0" w:color="auto"/>
                <w:bottom w:val="none" w:sz="0" w:space="0" w:color="auto"/>
                <w:right w:val="none" w:sz="0" w:space="0" w:color="auto"/>
              </w:divBdr>
              <w:divsChild>
                <w:div w:id="119230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017927">
      <w:bodyDiv w:val="1"/>
      <w:marLeft w:val="0"/>
      <w:marRight w:val="0"/>
      <w:marTop w:val="0"/>
      <w:marBottom w:val="0"/>
      <w:divBdr>
        <w:top w:val="none" w:sz="0" w:space="0" w:color="auto"/>
        <w:left w:val="none" w:sz="0" w:space="0" w:color="auto"/>
        <w:bottom w:val="none" w:sz="0" w:space="0" w:color="auto"/>
        <w:right w:val="none" w:sz="0" w:space="0" w:color="auto"/>
      </w:divBdr>
    </w:div>
    <w:div w:id="1254390017">
      <w:bodyDiv w:val="1"/>
      <w:marLeft w:val="0"/>
      <w:marRight w:val="0"/>
      <w:marTop w:val="0"/>
      <w:marBottom w:val="0"/>
      <w:divBdr>
        <w:top w:val="none" w:sz="0" w:space="0" w:color="auto"/>
        <w:left w:val="none" w:sz="0" w:space="0" w:color="auto"/>
        <w:bottom w:val="none" w:sz="0" w:space="0" w:color="auto"/>
        <w:right w:val="none" w:sz="0" w:space="0" w:color="auto"/>
      </w:divBdr>
    </w:div>
    <w:div w:id="1257835053">
      <w:bodyDiv w:val="1"/>
      <w:marLeft w:val="0"/>
      <w:marRight w:val="0"/>
      <w:marTop w:val="0"/>
      <w:marBottom w:val="0"/>
      <w:divBdr>
        <w:top w:val="none" w:sz="0" w:space="0" w:color="auto"/>
        <w:left w:val="none" w:sz="0" w:space="0" w:color="auto"/>
        <w:bottom w:val="none" w:sz="0" w:space="0" w:color="auto"/>
        <w:right w:val="none" w:sz="0" w:space="0" w:color="auto"/>
      </w:divBdr>
    </w:div>
    <w:div w:id="1295327350">
      <w:bodyDiv w:val="1"/>
      <w:marLeft w:val="0"/>
      <w:marRight w:val="0"/>
      <w:marTop w:val="0"/>
      <w:marBottom w:val="0"/>
      <w:divBdr>
        <w:top w:val="none" w:sz="0" w:space="0" w:color="auto"/>
        <w:left w:val="none" w:sz="0" w:space="0" w:color="auto"/>
        <w:bottom w:val="none" w:sz="0" w:space="0" w:color="auto"/>
        <w:right w:val="none" w:sz="0" w:space="0" w:color="auto"/>
      </w:divBdr>
    </w:div>
    <w:div w:id="1327005666">
      <w:bodyDiv w:val="1"/>
      <w:marLeft w:val="0"/>
      <w:marRight w:val="0"/>
      <w:marTop w:val="0"/>
      <w:marBottom w:val="0"/>
      <w:divBdr>
        <w:top w:val="none" w:sz="0" w:space="0" w:color="auto"/>
        <w:left w:val="none" w:sz="0" w:space="0" w:color="auto"/>
        <w:bottom w:val="none" w:sz="0" w:space="0" w:color="auto"/>
        <w:right w:val="none" w:sz="0" w:space="0" w:color="auto"/>
      </w:divBdr>
    </w:div>
    <w:div w:id="1468889640">
      <w:bodyDiv w:val="1"/>
      <w:marLeft w:val="0"/>
      <w:marRight w:val="0"/>
      <w:marTop w:val="0"/>
      <w:marBottom w:val="0"/>
      <w:divBdr>
        <w:top w:val="none" w:sz="0" w:space="0" w:color="auto"/>
        <w:left w:val="none" w:sz="0" w:space="0" w:color="auto"/>
        <w:bottom w:val="none" w:sz="0" w:space="0" w:color="auto"/>
        <w:right w:val="none" w:sz="0" w:space="0" w:color="auto"/>
      </w:divBdr>
    </w:div>
    <w:div w:id="1481725191">
      <w:bodyDiv w:val="1"/>
      <w:marLeft w:val="0"/>
      <w:marRight w:val="0"/>
      <w:marTop w:val="0"/>
      <w:marBottom w:val="0"/>
      <w:divBdr>
        <w:top w:val="none" w:sz="0" w:space="0" w:color="auto"/>
        <w:left w:val="none" w:sz="0" w:space="0" w:color="auto"/>
        <w:bottom w:val="none" w:sz="0" w:space="0" w:color="auto"/>
        <w:right w:val="none" w:sz="0" w:space="0" w:color="auto"/>
      </w:divBdr>
    </w:div>
    <w:div w:id="1497186530">
      <w:bodyDiv w:val="1"/>
      <w:marLeft w:val="0"/>
      <w:marRight w:val="0"/>
      <w:marTop w:val="0"/>
      <w:marBottom w:val="0"/>
      <w:divBdr>
        <w:top w:val="none" w:sz="0" w:space="0" w:color="auto"/>
        <w:left w:val="none" w:sz="0" w:space="0" w:color="auto"/>
        <w:bottom w:val="none" w:sz="0" w:space="0" w:color="auto"/>
        <w:right w:val="none" w:sz="0" w:space="0" w:color="auto"/>
      </w:divBdr>
    </w:div>
    <w:div w:id="1527791868">
      <w:bodyDiv w:val="1"/>
      <w:marLeft w:val="0"/>
      <w:marRight w:val="0"/>
      <w:marTop w:val="0"/>
      <w:marBottom w:val="0"/>
      <w:divBdr>
        <w:top w:val="none" w:sz="0" w:space="0" w:color="auto"/>
        <w:left w:val="none" w:sz="0" w:space="0" w:color="auto"/>
        <w:bottom w:val="none" w:sz="0" w:space="0" w:color="auto"/>
        <w:right w:val="none" w:sz="0" w:space="0" w:color="auto"/>
      </w:divBdr>
    </w:div>
    <w:div w:id="1556546584">
      <w:bodyDiv w:val="1"/>
      <w:marLeft w:val="0"/>
      <w:marRight w:val="0"/>
      <w:marTop w:val="0"/>
      <w:marBottom w:val="0"/>
      <w:divBdr>
        <w:top w:val="none" w:sz="0" w:space="0" w:color="auto"/>
        <w:left w:val="none" w:sz="0" w:space="0" w:color="auto"/>
        <w:bottom w:val="none" w:sz="0" w:space="0" w:color="auto"/>
        <w:right w:val="none" w:sz="0" w:space="0" w:color="auto"/>
      </w:divBdr>
    </w:div>
    <w:div w:id="1573616860">
      <w:bodyDiv w:val="1"/>
      <w:marLeft w:val="0"/>
      <w:marRight w:val="0"/>
      <w:marTop w:val="0"/>
      <w:marBottom w:val="0"/>
      <w:divBdr>
        <w:top w:val="none" w:sz="0" w:space="0" w:color="auto"/>
        <w:left w:val="none" w:sz="0" w:space="0" w:color="auto"/>
        <w:bottom w:val="none" w:sz="0" w:space="0" w:color="auto"/>
        <w:right w:val="none" w:sz="0" w:space="0" w:color="auto"/>
      </w:divBdr>
    </w:div>
    <w:div w:id="1629046135">
      <w:bodyDiv w:val="1"/>
      <w:marLeft w:val="0"/>
      <w:marRight w:val="0"/>
      <w:marTop w:val="0"/>
      <w:marBottom w:val="0"/>
      <w:divBdr>
        <w:top w:val="none" w:sz="0" w:space="0" w:color="auto"/>
        <w:left w:val="none" w:sz="0" w:space="0" w:color="auto"/>
        <w:bottom w:val="none" w:sz="0" w:space="0" w:color="auto"/>
        <w:right w:val="none" w:sz="0" w:space="0" w:color="auto"/>
      </w:divBdr>
    </w:div>
    <w:div w:id="1694261837">
      <w:bodyDiv w:val="1"/>
      <w:marLeft w:val="0"/>
      <w:marRight w:val="0"/>
      <w:marTop w:val="0"/>
      <w:marBottom w:val="0"/>
      <w:divBdr>
        <w:top w:val="none" w:sz="0" w:space="0" w:color="auto"/>
        <w:left w:val="none" w:sz="0" w:space="0" w:color="auto"/>
        <w:bottom w:val="none" w:sz="0" w:space="0" w:color="auto"/>
        <w:right w:val="none" w:sz="0" w:space="0" w:color="auto"/>
      </w:divBdr>
      <w:divsChild>
        <w:div w:id="392117752">
          <w:marLeft w:val="0"/>
          <w:marRight w:val="0"/>
          <w:marTop w:val="0"/>
          <w:marBottom w:val="0"/>
          <w:divBdr>
            <w:top w:val="single" w:sz="2" w:space="0" w:color="auto"/>
            <w:left w:val="single" w:sz="2" w:space="0" w:color="auto"/>
            <w:bottom w:val="single" w:sz="6" w:space="0" w:color="auto"/>
            <w:right w:val="single" w:sz="2" w:space="0" w:color="auto"/>
          </w:divBdr>
          <w:divsChild>
            <w:div w:id="1792556510">
              <w:marLeft w:val="0"/>
              <w:marRight w:val="0"/>
              <w:marTop w:val="100"/>
              <w:marBottom w:val="100"/>
              <w:divBdr>
                <w:top w:val="single" w:sz="2" w:space="0" w:color="D9D9E3"/>
                <w:left w:val="single" w:sz="2" w:space="0" w:color="D9D9E3"/>
                <w:bottom w:val="single" w:sz="2" w:space="0" w:color="D9D9E3"/>
                <w:right w:val="single" w:sz="2" w:space="0" w:color="D9D9E3"/>
              </w:divBdr>
              <w:divsChild>
                <w:div w:id="899024525">
                  <w:marLeft w:val="0"/>
                  <w:marRight w:val="0"/>
                  <w:marTop w:val="0"/>
                  <w:marBottom w:val="0"/>
                  <w:divBdr>
                    <w:top w:val="single" w:sz="2" w:space="0" w:color="D9D9E3"/>
                    <w:left w:val="single" w:sz="2" w:space="0" w:color="D9D9E3"/>
                    <w:bottom w:val="single" w:sz="2" w:space="0" w:color="D9D9E3"/>
                    <w:right w:val="single" w:sz="2" w:space="0" w:color="D9D9E3"/>
                  </w:divBdr>
                  <w:divsChild>
                    <w:div w:id="17125353">
                      <w:marLeft w:val="0"/>
                      <w:marRight w:val="0"/>
                      <w:marTop w:val="0"/>
                      <w:marBottom w:val="0"/>
                      <w:divBdr>
                        <w:top w:val="single" w:sz="2" w:space="0" w:color="D9D9E3"/>
                        <w:left w:val="single" w:sz="2" w:space="0" w:color="D9D9E3"/>
                        <w:bottom w:val="single" w:sz="2" w:space="0" w:color="D9D9E3"/>
                        <w:right w:val="single" w:sz="2" w:space="0" w:color="D9D9E3"/>
                      </w:divBdr>
                      <w:divsChild>
                        <w:div w:id="749548541">
                          <w:marLeft w:val="0"/>
                          <w:marRight w:val="0"/>
                          <w:marTop w:val="0"/>
                          <w:marBottom w:val="0"/>
                          <w:divBdr>
                            <w:top w:val="single" w:sz="2" w:space="0" w:color="D9D9E3"/>
                            <w:left w:val="single" w:sz="2" w:space="0" w:color="D9D9E3"/>
                            <w:bottom w:val="single" w:sz="2" w:space="0" w:color="D9D9E3"/>
                            <w:right w:val="single" w:sz="2" w:space="0" w:color="D9D9E3"/>
                          </w:divBdr>
                          <w:divsChild>
                            <w:div w:id="12240209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49837884">
      <w:bodyDiv w:val="1"/>
      <w:marLeft w:val="0"/>
      <w:marRight w:val="0"/>
      <w:marTop w:val="0"/>
      <w:marBottom w:val="0"/>
      <w:divBdr>
        <w:top w:val="none" w:sz="0" w:space="0" w:color="auto"/>
        <w:left w:val="none" w:sz="0" w:space="0" w:color="auto"/>
        <w:bottom w:val="none" w:sz="0" w:space="0" w:color="auto"/>
        <w:right w:val="none" w:sz="0" w:space="0" w:color="auto"/>
      </w:divBdr>
    </w:div>
    <w:div w:id="1779520102">
      <w:bodyDiv w:val="1"/>
      <w:marLeft w:val="0"/>
      <w:marRight w:val="0"/>
      <w:marTop w:val="0"/>
      <w:marBottom w:val="0"/>
      <w:divBdr>
        <w:top w:val="none" w:sz="0" w:space="0" w:color="auto"/>
        <w:left w:val="none" w:sz="0" w:space="0" w:color="auto"/>
        <w:bottom w:val="none" w:sz="0" w:space="0" w:color="auto"/>
        <w:right w:val="none" w:sz="0" w:space="0" w:color="auto"/>
      </w:divBdr>
    </w:div>
    <w:div w:id="1849173577">
      <w:bodyDiv w:val="1"/>
      <w:marLeft w:val="0"/>
      <w:marRight w:val="0"/>
      <w:marTop w:val="0"/>
      <w:marBottom w:val="0"/>
      <w:divBdr>
        <w:top w:val="none" w:sz="0" w:space="0" w:color="auto"/>
        <w:left w:val="none" w:sz="0" w:space="0" w:color="auto"/>
        <w:bottom w:val="none" w:sz="0" w:space="0" w:color="auto"/>
        <w:right w:val="none" w:sz="0" w:space="0" w:color="auto"/>
      </w:divBdr>
      <w:divsChild>
        <w:div w:id="498077086">
          <w:marLeft w:val="0"/>
          <w:marRight w:val="0"/>
          <w:marTop w:val="0"/>
          <w:marBottom w:val="0"/>
          <w:divBdr>
            <w:top w:val="none" w:sz="0" w:space="0" w:color="auto"/>
            <w:left w:val="none" w:sz="0" w:space="0" w:color="auto"/>
            <w:bottom w:val="none" w:sz="0" w:space="0" w:color="auto"/>
            <w:right w:val="none" w:sz="0" w:space="0" w:color="auto"/>
          </w:divBdr>
          <w:divsChild>
            <w:div w:id="1408571127">
              <w:marLeft w:val="0"/>
              <w:marRight w:val="0"/>
              <w:marTop w:val="0"/>
              <w:marBottom w:val="0"/>
              <w:divBdr>
                <w:top w:val="none" w:sz="0" w:space="0" w:color="auto"/>
                <w:left w:val="none" w:sz="0" w:space="0" w:color="auto"/>
                <w:bottom w:val="none" w:sz="0" w:space="0" w:color="auto"/>
                <w:right w:val="none" w:sz="0" w:space="0" w:color="auto"/>
              </w:divBdr>
              <w:divsChild>
                <w:div w:id="1855076481">
                  <w:marLeft w:val="0"/>
                  <w:marRight w:val="0"/>
                  <w:marTop w:val="0"/>
                  <w:marBottom w:val="0"/>
                  <w:divBdr>
                    <w:top w:val="none" w:sz="0" w:space="0" w:color="auto"/>
                    <w:left w:val="none" w:sz="0" w:space="0" w:color="auto"/>
                    <w:bottom w:val="none" w:sz="0" w:space="0" w:color="auto"/>
                    <w:right w:val="none" w:sz="0" w:space="0" w:color="auto"/>
                  </w:divBdr>
                  <w:divsChild>
                    <w:div w:id="117376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9372328">
      <w:bodyDiv w:val="1"/>
      <w:marLeft w:val="0"/>
      <w:marRight w:val="0"/>
      <w:marTop w:val="0"/>
      <w:marBottom w:val="0"/>
      <w:divBdr>
        <w:top w:val="none" w:sz="0" w:space="0" w:color="auto"/>
        <w:left w:val="none" w:sz="0" w:space="0" w:color="auto"/>
        <w:bottom w:val="none" w:sz="0" w:space="0" w:color="auto"/>
        <w:right w:val="none" w:sz="0" w:space="0" w:color="auto"/>
      </w:divBdr>
    </w:div>
    <w:div w:id="1887137204">
      <w:bodyDiv w:val="1"/>
      <w:marLeft w:val="0"/>
      <w:marRight w:val="0"/>
      <w:marTop w:val="0"/>
      <w:marBottom w:val="0"/>
      <w:divBdr>
        <w:top w:val="none" w:sz="0" w:space="0" w:color="auto"/>
        <w:left w:val="none" w:sz="0" w:space="0" w:color="auto"/>
        <w:bottom w:val="none" w:sz="0" w:space="0" w:color="auto"/>
        <w:right w:val="none" w:sz="0" w:space="0" w:color="auto"/>
      </w:divBdr>
      <w:divsChild>
        <w:div w:id="1331105559">
          <w:marLeft w:val="0"/>
          <w:marRight w:val="0"/>
          <w:marTop w:val="0"/>
          <w:marBottom w:val="0"/>
          <w:divBdr>
            <w:top w:val="none" w:sz="0" w:space="0" w:color="auto"/>
            <w:left w:val="none" w:sz="0" w:space="0" w:color="auto"/>
            <w:bottom w:val="none" w:sz="0" w:space="0" w:color="auto"/>
            <w:right w:val="none" w:sz="0" w:space="0" w:color="auto"/>
          </w:divBdr>
          <w:divsChild>
            <w:div w:id="515656634">
              <w:marLeft w:val="0"/>
              <w:marRight w:val="0"/>
              <w:marTop w:val="0"/>
              <w:marBottom w:val="0"/>
              <w:divBdr>
                <w:top w:val="none" w:sz="0" w:space="0" w:color="auto"/>
                <w:left w:val="none" w:sz="0" w:space="0" w:color="auto"/>
                <w:bottom w:val="none" w:sz="0" w:space="0" w:color="auto"/>
                <w:right w:val="none" w:sz="0" w:space="0" w:color="auto"/>
              </w:divBdr>
              <w:divsChild>
                <w:div w:id="190461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1641960">
      <w:bodyDiv w:val="1"/>
      <w:marLeft w:val="0"/>
      <w:marRight w:val="0"/>
      <w:marTop w:val="0"/>
      <w:marBottom w:val="0"/>
      <w:divBdr>
        <w:top w:val="none" w:sz="0" w:space="0" w:color="auto"/>
        <w:left w:val="none" w:sz="0" w:space="0" w:color="auto"/>
        <w:bottom w:val="none" w:sz="0" w:space="0" w:color="auto"/>
        <w:right w:val="none" w:sz="0" w:space="0" w:color="auto"/>
      </w:divBdr>
    </w:div>
    <w:div w:id="1990204640">
      <w:bodyDiv w:val="1"/>
      <w:marLeft w:val="0"/>
      <w:marRight w:val="0"/>
      <w:marTop w:val="0"/>
      <w:marBottom w:val="0"/>
      <w:divBdr>
        <w:top w:val="none" w:sz="0" w:space="0" w:color="auto"/>
        <w:left w:val="none" w:sz="0" w:space="0" w:color="auto"/>
        <w:bottom w:val="none" w:sz="0" w:space="0" w:color="auto"/>
        <w:right w:val="none" w:sz="0" w:space="0" w:color="auto"/>
      </w:divBdr>
    </w:div>
    <w:div w:id="2015456489">
      <w:bodyDiv w:val="1"/>
      <w:marLeft w:val="0"/>
      <w:marRight w:val="0"/>
      <w:marTop w:val="0"/>
      <w:marBottom w:val="0"/>
      <w:divBdr>
        <w:top w:val="none" w:sz="0" w:space="0" w:color="auto"/>
        <w:left w:val="none" w:sz="0" w:space="0" w:color="auto"/>
        <w:bottom w:val="none" w:sz="0" w:space="0" w:color="auto"/>
        <w:right w:val="none" w:sz="0" w:space="0" w:color="auto"/>
      </w:divBdr>
    </w:div>
    <w:div w:id="2091730726">
      <w:bodyDiv w:val="1"/>
      <w:marLeft w:val="0"/>
      <w:marRight w:val="0"/>
      <w:marTop w:val="0"/>
      <w:marBottom w:val="0"/>
      <w:divBdr>
        <w:top w:val="none" w:sz="0" w:space="0" w:color="auto"/>
        <w:left w:val="none" w:sz="0" w:space="0" w:color="auto"/>
        <w:bottom w:val="none" w:sz="0" w:space="0" w:color="auto"/>
        <w:right w:val="none" w:sz="0" w:space="0" w:color="auto"/>
      </w:divBdr>
    </w:div>
    <w:div w:id="2094735132">
      <w:bodyDiv w:val="1"/>
      <w:marLeft w:val="0"/>
      <w:marRight w:val="0"/>
      <w:marTop w:val="0"/>
      <w:marBottom w:val="0"/>
      <w:divBdr>
        <w:top w:val="none" w:sz="0" w:space="0" w:color="auto"/>
        <w:left w:val="none" w:sz="0" w:space="0" w:color="auto"/>
        <w:bottom w:val="none" w:sz="0" w:space="0" w:color="auto"/>
        <w:right w:val="none" w:sz="0" w:space="0" w:color="auto"/>
      </w:divBdr>
      <w:divsChild>
        <w:div w:id="602080516">
          <w:marLeft w:val="0"/>
          <w:marRight w:val="0"/>
          <w:marTop w:val="0"/>
          <w:marBottom w:val="0"/>
          <w:divBdr>
            <w:top w:val="none" w:sz="0" w:space="0" w:color="auto"/>
            <w:left w:val="none" w:sz="0" w:space="0" w:color="auto"/>
            <w:bottom w:val="none" w:sz="0" w:space="0" w:color="auto"/>
            <w:right w:val="none" w:sz="0" w:space="0" w:color="auto"/>
          </w:divBdr>
          <w:divsChild>
            <w:div w:id="1697271658">
              <w:marLeft w:val="0"/>
              <w:marRight w:val="0"/>
              <w:marTop w:val="0"/>
              <w:marBottom w:val="0"/>
              <w:divBdr>
                <w:top w:val="none" w:sz="0" w:space="0" w:color="auto"/>
                <w:left w:val="none" w:sz="0" w:space="0" w:color="auto"/>
                <w:bottom w:val="none" w:sz="0" w:space="0" w:color="auto"/>
                <w:right w:val="none" w:sz="0" w:space="0" w:color="auto"/>
              </w:divBdr>
              <w:divsChild>
                <w:div w:id="95875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01466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1130</TotalTime>
  <Pages>18</Pages>
  <Words>6460</Words>
  <Characters>36828</Characters>
  <Application>Microsoft Office Word</Application>
  <DocSecurity>0</DocSecurity>
  <Lines>306</Lines>
  <Paragraphs>86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43202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90</cp:revision>
  <dcterms:created xsi:type="dcterms:W3CDTF">2022-09-14T11:22:00Z</dcterms:created>
  <dcterms:modified xsi:type="dcterms:W3CDTF">2023-03-26T14:32:00Z</dcterms:modified>
</cp:coreProperties>
</file>